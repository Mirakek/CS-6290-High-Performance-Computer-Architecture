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C77A" w14:textId="29AA1ECD" w:rsidR="009E4A01" w:rsidRPr="009E4A01" w:rsidRDefault="002855B5" w:rsidP="006912BC">
      <w:pPr>
        <w:pStyle w:val="Heading1"/>
        <w:jc w:val="center"/>
      </w:pPr>
      <w:r>
        <w:t>CS 6</w:t>
      </w:r>
      <w:r w:rsidR="009E4A01">
        <w:t>290: High-Performance Computer Architecture</w:t>
      </w:r>
    </w:p>
    <w:p w14:paraId="5A6BC77C" w14:textId="0DC537E5" w:rsidR="00F63297" w:rsidRDefault="00510285" w:rsidP="006912BC">
      <w:pPr>
        <w:pStyle w:val="Heading1"/>
        <w:jc w:val="center"/>
      </w:pPr>
      <w:r>
        <w:t>Project 0</w:t>
      </w:r>
      <w:r w:rsidR="00E33953">
        <w:br/>
      </w:r>
    </w:p>
    <w:p w14:paraId="5A6BC77D" w14:textId="77777777" w:rsidR="002938E8" w:rsidRDefault="005913B2" w:rsidP="003A6F5F">
      <w:r>
        <w:t xml:space="preserve">This </w:t>
      </w:r>
      <w:r w:rsidR="003B7529">
        <w:t>project</w:t>
      </w:r>
      <w:r>
        <w:t xml:space="preserve"> is intended to help you set up </w:t>
      </w:r>
      <w:r w:rsidR="00991E8C">
        <w:t xml:space="preserve">and use </w:t>
      </w:r>
      <w:r>
        <w:t xml:space="preserve">the simulator for the </w:t>
      </w:r>
      <w:r w:rsidR="003B7529">
        <w:t>other t</w:t>
      </w:r>
      <w:r w:rsidR="00510285">
        <w:t>hree</w:t>
      </w:r>
      <w:r w:rsidR="003B7529">
        <w:t xml:space="preserve"> </w:t>
      </w:r>
      <w:r>
        <w:t>project</w:t>
      </w:r>
      <w:r w:rsidR="003B7529">
        <w:t>s</w:t>
      </w:r>
      <w:r w:rsidR="00991E8C">
        <w:t xml:space="preserve">, </w:t>
      </w:r>
      <w:proofErr w:type="gramStart"/>
      <w:r w:rsidR="00991E8C">
        <w:t>and also</w:t>
      </w:r>
      <w:proofErr w:type="gramEnd"/>
      <w:r w:rsidR="00991E8C">
        <w:t xml:space="preserve"> to help you understand the importance of branch prediction a little bit better</w:t>
      </w:r>
      <w:r>
        <w:t>.</w:t>
      </w:r>
      <w:r w:rsidR="002938E8">
        <w:t xml:space="preserve"> To complete this project, you will need to </w:t>
      </w:r>
      <w:r w:rsidR="003A6F5F">
        <w:t xml:space="preserve">set up VirtualBox and the </w:t>
      </w:r>
      <w:r w:rsidR="004D5A19">
        <w:t xml:space="preserve">CS6290 </w:t>
      </w:r>
      <w:r w:rsidR="003A6F5F">
        <w:t>Project virtual machine</w:t>
      </w:r>
      <w:r w:rsidR="0098781C">
        <w:t xml:space="preserve"> (VM).</w:t>
      </w:r>
    </w:p>
    <w:p w14:paraId="5A6BC77E" w14:textId="77777777" w:rsidR="00731402" w:rsidRDefault="00667306" w:rsidP="002A5797">
      <w:r>
        <w:t xml:space="preserve">You will </w:t>
      </w:r>
      <w:r w:rsidR="00731402">
        <w:t xml:space="preserve">put your answers </w:t>
      </w:r>
      <w:r w:rsidR="002C0692">
        <w:t xml:space="preserve">in the </w:t>
      </w:r>
      <w:r w:rsidR="00C56BD9">
        <w:t>red-</w:t>
      </w:r>
      <w:proofErr w:type="spellStart"/>
      <w:r w:rsidR="00C56BD9">
        <w:t>ish</w:t>
      </w:r>
      <w:proofErr w:type="spellEnd"/>
      <w:r w:rsidR="00731402">
        <w:t xml:space="preserve"> boxes </w:t>
      </w:r>
      <w:r w:rsidR="002C0692">
        <w:t xml:space="preserve">in this </w:t>
      </w:r>
      <w:r w:rsidR="00C56BD9">
        <w:t xml:space="preserve">Word </w:t>
      </w:r>
      <w:r w:rsidR="002C0692">
        <w:t>document</w:t>
      </w:r>
      <w:r w:rsidR="00731402">
        <w:t>, and then</w:t>
      </w:r>
      <w:r w:rsidR="002C0692">
        <w:t xml:space="preserve"> </w:t>
      </w:r>
      <w:r>
        <w:t xml:space="preserve">submit </w:t>
      </w:r>
      <w:r w:rsidR="002C0692">
        <w:t xml:space="preserve">it </w:t>
      </w:r>
      <w:r w:rsidR="00F71D05">
        <w:t>in Canvas</w:t>
      </w:r>
      <w:r w:rsidR="002C0692">
        <w:t xml:space="preserve"> (the submitted file name should still be PRJ0.</w:t>
      </w:r>
      <w:r w:rsidR="00C56BD9">
        <w:t>docx</w:t>
      </w:r>
      <w:r w:rsidR="002C0692">
        <w:t>)</w:t>
      </w:r>
      <w:r w:rsidR="009E57E8">
        <w:t xml:space="preserve">. </w:t>
      </w:r>
      <w:r w:rsidR="00731402">
        <w:t>You should not modify any other text in this document, and your answers should be in the red-</w:t>
      </w:r>
      <w:proofErr w:type="spellStart"/>
      <w:r w:rsidR="00731402">
        <w:t>ish</w:t>
      </w:r>
      <w:proofErr w:type="spellEnd"/>
      <w:r w:rsidR="00731402">
        <w:t xml:space="preserve"> boxes, in red letters and with a red underline. The font settings for the red-</w:t>
      </w:r>
      <w:proofErr w:type="spellStart"/>
      <w:r w:rsidR="00731402">
        <w:t>ish</w:t>
      </w:r>
      <w:proofErr w:type="spellEnd"/>
      <w:r w:rsidR="00731402">
        <w:t xml:space="preserve"> boxes are already set that way, so you should be OK if you just put your answers in and don’t change the font colors or underline settings. Georgia Tech students have full access to Office 365 so opening and editing of this document should not be a problem for anyone, and we will not accept answers in any other format. If you use another tool to edit and save the file, please make sure that it preserves at least the font colors and underline settings, otherwise graders might not find your answers easily, and points lost for that reason will stay lost.</w:t>
      </w:r>
    </w:p>
    <w:p w14:paraId="76DA3E1B" w14:textId="77777777" w:rsidR="00E22F00" w:rsidRPr="00806E07" w:rsidRDefault="00E22F00" w:rsidP="00E22F00">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 xml:space="preserve">For questions that are asking “why” and/or “explain”, the correct answer is one that concisely states the cause for what the question is describing, </w:t>
      </w:r>
      <w:proofErr w:type="gramStart"/>
      <w:r>
        <w:t>and also</w:t>
      </w:r>
      <w:proofErr w:type="gramEnd"/>
      <w:r>
        <w:t xml:space="preserve"> states what evidence you have for that. Guesswork, even when entirely correct, will only yield 50% of the points on such questions.</w:t>
      </w:r>
    </w:p>
    <w:p w14:paraId="5A6BC77F" w14:textId="4E0FC509" w:rsidR="00EB051E" w:rsidRDefault="009E57E8" w:rsidP="002A5797">
      <w:r>
        <w:t>A</w:t>
      </w:r>
      <w:r w:rsidR="002C0692">
        <w:t xml:space="preserve">dditional files </w:t>
      </w:r>
      <w:r>
        <w:t xml:space="preserve">to upload </w:t>
      </w:r>
      <w:r w:rsidR="002C0692">
        <w:t>are specified in e</w:t>
      </w:r>
      <w:r w:rsidR="00667306">
        <w:t xml:space="preserve">ach part of this </w:t>
      </w:r>
      <w:r w:rsidR="002C0692">
        <w:t>document</w:t>
      </w:r>
      <w:r w:rsidR="00204AD4">
        <w:t xml:space="preserve">. </w:t>
      </w:r>
      <w:r w:rsidR="00EB051E" w:rsidRPr="00C86B4E">
        <w:rPr>
          <w:b/>
        </w:rPr>
        <w:t>Do not archive</w:t>
      </w:r>
      <w:r w:rsidR="00EB051E">
        <w:t xml:space="preserve"> </w:t>
      </w:r>
      <w:r w:rsidR="002C0692">
        <w:t xml:space="preserve">(zip, </w:t>
      </w:r>
      <w:proofErr w:type="spellStart"/>
      <w:r w:rsidR="002C0692">
        <w:t>rar</w:t>
      </w:r>
      <w:proofErr w:type="spellEnd"/>
      <w:r w:rsidR="002C0692">
        <w:t xml:space="preserve">, or anything else) </w:t>
      </w:r>
      <w:r w:rsidR="00EB051E">
        <w:t xml:space="preserve">the files when you submit them – each file should be uploaded separately, with the </w:t>
      </w:r>
      <w:r w:rsidR="003A6F5F">
        <w:t xml:space="preserve">file name </w:t>
      </w:r>
      <w:r w:rsidR="00EB051E">
        <w:t>specified in this assignment.</w:t>
      </w:r>
      <w:r w:rsidR="009B06A2">
        <w:t xml:space="preserve"> You will lose up to 10 points for not following the file submission and naming guidelines</w:t>
      </w:r>
      <w:r w:rsidR="00F4174E">
        <w:t>, and if any files are missing you will lose all the points for answers that are in any way related to that file (yes, this means a</w:t>
      </w:r>
      <w:r w:rsidR="00E939B7">
        <w:t xml:space="preserve">n automatic zero </w:t>
      </w:r>
      <w:r w:rsidR="00F4174E">
        <w:t>score if the PRJ0.docx file is missing).</w:t>
      </w:r>
      <w:r w:rsidR="009B06A2">
        <w:t xml:space="preserve"> Furthermore, if it is not VERY clear which submitted file matches</w:t>
      </w:r>
      <w:r w:rsidR="00731402">
        <w:t xml:space="preserve"> </w:t>
      </w:r>
      <w:r w:rsidR="009B06A2">
        <w:t>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5A6BC780" w14:textId="77777777" w:rsidR="00667306" w:rsidRDefault="00E60FE2" w:rsidP="002A5797">
      <w:r>
        <w:t xml:space="preserve">As explained in the course rules, </w:t>
      </w:r>
      <w:r w:rsidRPr="00290825">
        <w:rPr>
          <w:b/>
        </w:rPr>
        <w:t>this is an individual project</w:t>
      </w:r>
      <w:r>
        <w:t xml:space="preserve">: </w:t>
      </w:r>
      <w:r w:rsidRPr="00E60FE2">
        <w:rPr>
          <w:b/>
        </w:rPr>
        <w:t>no collaboration with other students or anyone else is allowed</w:t>
      </w:r>
      <w:r w:rsidR="00290825">
        <w:t>.</w:t>
      </w:r>
    </w:p>
    <w:p w14:paraId="5A6BC781" w14:textId="77777777" w:rsidR="005913B2" w:rsidRDefault="005913B2" w:rsidP="002A5797">
      <w:pPr>
        <w:pStyle w:val="Heading3"/>
      </w:pPr>
      <w:r>
        <w:t>Part 1</w:t>
      </w:r>
      <w:r w:rsidR="00D60792">
        <w:t xml:space="preserve"> [</w:t>
      </w:r>
      <w:r w:rsidR="0036543F">
        <w:t>6</w:t>
      </w:r>
      <w:r w:rsidR="00270BAC">
        <w:t>0</w:t>
      </w:r>
      <w:r w:rsidR="006F0D1B">
        <w:t xml:space="preserve"> points]</w:t>
      </w:r>
      <w:r>
        <w:t xml:space="preserve">: </w:t>
      </w:r>
      <w:r w:rsidR="0036543F">
        <w:t>Simulator set-up and simulation</w:t>
      </w:r>
    </w:p>
    <w:p w14:paraId="5A6BC782" w14:textId="150A64D8" w:rsidR="00B71505" w:rsidRDefault="00B71505" w:rsidP="005913B2">
      <w:r>
        <w:t>Install the Oracle VirtualBox VMM (Virtual Machine Manager)</w:t>
      </w:r>
      <w:r w:rsidR="00C86B4E">
        <w:t>, then download the CS6290 Project virtual machine</w:t>
      </w:r>
      <w:r w:rsidR="008A2874">
        <w:t xml:space="preserve"> using the link from the Project 0 page in Canvas</w:t>
      </w:r>
      <w:r w:rsidR="00393193">
        <w:t xml:space="preserve">. </w:t>
      </w:r>
      <w:r w:rsidR="009447C7">
        <w:t xml:space="preserve">DO </w:t>
      </w:r>
      <w:r w:rsidR="0098781C">
        <w:t xml:space="preserve">NOT </w:t>
      </w:r>
      <w:r w:rsidR="009447C7">
        <w:lastRenderedPageBreak/>
        <w:t>get the VM somewhere else</w:t>
      </w:r>
      <w:r w:rsidR="0098781C">
        <w:t>, e.g. at the Udacity websit</w:t>
      </w:r>
      <w:r w:rsidR="00400CB1">
        <w:t>e</w:t>
      </w:r>
      <w:r w:rsidR="00AD2476">
        <w:t xml:space="preserve">, </w:t>
      </w:r>
      <w:r w:rsidR="0098781C">
        <w:t xml:space="preserve">because those are </w:t>
      </w:r>
      <w:r w:rsidR="009447C7">
        <w:t xml:space="preserve">likely </w:t>
      </w:r>
      <w:r w:rsidR="00AD2476">
        <w:t>older obsolete version</w:t>
      </w:r>
      <w:r w:rsidR="0098781C">
        <w:t>s</w:t>
      </w:r>
      <w:r w:rsidR="00AD2476">
        <w:t>. T</w:t>
      </w:r>
      <w:r w:rsidR="00C86B4E">
        <w:t xml:space="preserve">hen import this VM into VirtualBox. </w:t>
      </w:r>
      <w:r>
        <w:t xml:space="preserve">Once you start (boot) the </w:t>
      </w:r>
      <w:r w:rsidR="004D5A19">
        <w:t xml:space="preserve">CS6290 Project VM </w:t>
      </w:r>
      <w:r>
        <w:t>from within VirtualBox, you should see a Linux desktop. Click on the topmost icon on the left-side ribbon and in the “Type Your Command” field type “Terminal”. Now you should get a terminal window – click on it and use it to issue commands we need.</w:t>
      </w:r>
    </w:p>
    <w:p w14:paraId="4974BD25" w14:textId="20121B02" w:rsidR="007147C5" w:rsidRDefault="007147C5" w:rsidP="007147C5">
      <w:r>
        <w:t xml:space="preserve">Now, before you proceed to </w:t>
      </w:r>
      <w:r w:rsidR="00A94976">
        <w:t xml:space="preserve">produce simulation results and edit files in the VM, it is very important for you to </w:t>
      </w:r>
      <w:r w:rsidR="008901A7" w:rsidRPr="00F83D42">
        <w:rPr>
          <w:b/>
          <w:bCs/>
        </w:rPr>
        <w:t>regularly backup your files from the VM</w:t>
      </w:r>
      <w:r w:rsidR="008901A7">
        <w:t xml:space="preserve"> to another location, e.g. your </w:t>
      </w:r>
      <w:r w:rsidR="00CC4727">
        <w:t xml:space="preserve">host machine, to avoid losing your work if the VM stops working. </w:t>
      </w:r>
      <w:r w:rsidR="00585255">
        <w:t xml:space="preserve">This may happen occasionally, e.g. </w:t>
      </w:r>
      <w:r>
        <w:t xml:space="preserve">in the past few semesters </w:t>
      </w:r>
      <w:r w:rsidR="00585255">
        <w:t xml:space="preserve">some students were not able to </w:t>
      </w:r>
      <w:r>
        <w:t>restart their VM's</w:t>
      </w:r>
      <w:r w:rsidR="00680B33">
        <w:t xml:space="preserve">, which has caused them to lose </w:t>
      </w:r>
      <w:r>
        <w:t xml:space="preserve">work. The </w:t>
      </w:r>
      <w:proofErr w:type="gramStart"/>
      <w:r>
        <w:t>particular message</w:t>
      </w:r>
      <w:proofErr w:type="gramEnd"/>
      <w:r>
        <w:t xml:space="preserve"> that has been mentioned is "unreliable DMA position", and the only reliable solution to this is to use a fresh copy of the VM (which loses all the files created/modified inside the VM).</w:t>
      </w:r>
      <w:r w:rsidR="00793FBE">
        <w:t xml:space="preserve"> </w:t>
      </w:r>
      <w:proofErr w:type="gramStart"/>
      <w:r w:rsidR="00793FBE">
        <w:t>So</w:t>
      </w:r>
      <w:proofErr w:type="gramEnd"/>
      <w:r w:rsidR="00793FBE">
        <w:t xml:space="preserve"> you should </w:t>
      </w:r>
      <w:r>
        <w:t xml:space="preserve">especially </w:t>
      </w:r>
      <w:r w:rsidR="00793FBE">
        <w:t xml:space="preserve">pay attention to making </w:t>
      </w:r>
      <w:r w:rsidR="00F83D42">
        <w:t xml:space="preserve">a </w:t>
      </w:r>
      <w:r w:rsidR="00793FBE" w:rsidRPr="00F83D42">
        <w:rPr>
          <w:b/>
          <w:bCs/>
        </w:rPr>
        <w:t xml:space="preserve">backup </w:t>
      </w:r>
      <w:r w:rsidRPr="00F83D42">
        <w:rPr>
          <w:b/>
          <w:bCs/>
        </w:rPr>
        <w:t>if you are going to restart/reboot your VM</w:t>
      </w:r>
      <w:r w:rsidR="006A6CB3">
        <w:t xml:space="preserve"> (as opposed to just saving the VM state)</w:t>
      </w:r>
      <w:r>
        <w:t>.</w:t>
      </w:r>
    </w:p>
    <w:p w14:paraId="5A6BC783" w14:textId="57E94521" w:rsidR="00C52E32" w:rsidRDefault="006A6CB3" w:rsidP="007147C5">
      <w:r>
        <w:t xml:space="preserve">Now we are ready to </w:t>
      </w:r>
      <w:r w:rsidR="00CB69D0">
        <w:t xml:space="preserve">get some real work done. </w:t>
      </w:r>
      <w:r w:rsidR="00B71505">
        <w:t>The simulator in the “</w:t>
      </w:r>
      <w:proofErr w:type="spellStart"/>
      <w:r w:rsidR="00B71505">
        <w:t>sesc</w:t>
      </w:r>
      <w:proofErr w:type="spellEnd"/>
      <w:r w:rsidR="00B71505">
        <w:t>” directory within our home directory</w:t>
      </w:r>
      <w:r w:rsidR="008C7EF1">
        <w:t>, and we first need to build it</w:t>
      </w:r>
      <w:r w:rsidR="00B71505">
        <w:t xml:space="preserve">. </w:t>
      </w:r>
      <w:r w:rsidR="00C52E32">
        <w:t>We will go into that directory</w:t>
      </w:r>
      <w:r w:rsidR="008C7EF1">
        <w:t xml:space="preserve"> and build the simulator</w:t>
      </w:r>
      <w:r w:rsidR="00C52E32">
        <w:t>:</w:t>
      </w:r>
    </w:p>
    <w:p w14:paraId="5A6BC784" w14:textId="77777777" w:rsidR="00C52E32" w:rsidRDefault="00C52E32" w:rsidP="00270BAC">
      <w:pPr>
        <w:pStyle w:val="CommandLine"/>
      </w:pPr>
      <w:r w:rsidRPr="00C52E32">
        <w:t>cd ~/</w:t>
      </w:r>
      <w:proofErr w:type="spellStart"/>
      <w:r w:rsidRPr="00C52E32">
        <w:t>sesc</w:t>
      </w:r>
      <w:proofErr w:type="spellEnd"/>
    </w:p>
    <w:p w14:paraId="5A6BC785" w14:textId="77777777" w:rsidR="008C7EF1" w:rsidRPr="00C52E32" w:rsidRDefault="008C7EF1" w:rsidP="00270BAC">
      <w:pPr>
        <w:pStyle w:val="CommandLine"/>
      </w:pPr>
      <w:r>
        <w:t>make</w:t>
      </w:r>
    </w:p>
    <w:p w14:paraId="5A6BC786" w14:textId="77777777" w:rsidR="008C7EF1" w:rsidRDefault="008C7EF1" w:rsidP="005913B2">
      <w:r>
        <w:t>In the ~/</w:t>
      </w:r>
      <w:proofErr w:type="spellStart"/>
      <w:r>
        <w:t>sesc</w:t>
      </w:r>
      <w:proofErr w:type="spellEnd"/>
      <w:r>
        <w:t xml:space="preserve"> </w:t>
      </w:r>
      <w:r w:rsidR="00C52E32">
        <w:t xml:space="preserve">directory you should see (use ‘ls’) </w:t>
      </w:r>
      <w:proofErr w:type="spellStart"/>
      <w:r w:rsidR="00C52E32">
        <w:t>sesc.opt</w:t>
      </w:r>
      <w:proofErr w:type="spellEnd"/>
      <w:r w:rsidR="00C52E32">
        <w:t xml:space="preserve"> and </w:t>
      </w:r>
      <w:proofErr w:type="spellStart"/>
      <w:proofErr w:type="gramStart"/>
      <w:r w:rsidR="00C52E32">
        <w:t>sesc.debug</w:t>
      </w:r>
      <w:proofErr w:type="spellEnd"/>
      <w:proofErr w:type="gramEnd"/>
      <w:r w:rsidR="00C52E32">
        <w:t xml:space="preserve"> links to executable files. </w:t>
      </w:r>
      <w:r>
        <w:t xml:space="preserve">We only compiled </w:t>
      </w:r>
      <w:proofErr w:type="spellStart"/>
      <w:r>
        <w:t>sesc.opt</w:t>
      </w:r>
      <w:proofErr w:type="spellEnd"/>
      <w:r>
        <w:t xml:space="preserve"> now, so only that link works, but that is enough for now because we will not be modifying the simulator in this project.</w:t>
      </w:r>
    </w:p>
    <w:p w14:paraId="5A6BC787" w14:textId="77777777" w:rsidR="00685002" w:rsidRDefault="001F6617" w:rsidP="005913B2">
      <w:r>
        <w:t xml:space="preserve">Now we need some application to run inside the simulator. </w:t>
      </w:r>
      <w:r w:rsidR="00C52E32">
        <w:t>T</w:t>
      </w:r>
      <w:r>
        <w:t xml:space="preserve">he simulator </w:t>
      </w:r>
      <w:r w:rsidR="00C52E32">
        <w:t xml:space="preserve">simulates processors that use </w:t>
      </w:r>
      <w:r>
        <w:t>the MIPS ISA, so we need an application compiled for a MIPS-based L</w:t>
      </w:r>
      <w:r w:rsidR="00685002">
        <w:t>inux machine</w:t>
      </w:r>
      <w:r>
        <w:t xml:space="preserve">. </w:t>
      </w:r>
      <w:r w:rsidR="00685002">
        <w:t xml:space="preserve">Since these are hard to find, we </w:t>
      </w:r>
      <w:r w:rsidR="006567CE">
        <w:t xml:space="preserve">have set up the Splash2 benchmark suite in the ‘apps’ subdirectory. For now, let’s focus on the </w:t>
      </w:r>
      <w:proofErr w:type="spellStart"/>
      <w:r w:rsidR="006567CE">
        <w:t>lu</w:t>
      </w:r>
      <w:proofErr w:type="spellEnd"/>
      <w:r w:rsidR="006567CE">
        <w:t xml:space="preserve"> application:</w:t>
      </w:r>
    </w:p>
    <w:p w14:paraId="5A6BC788" w14:textId="77777777" w:rsidR="00685002" w:rsidRPr="006567CE" w:rsidRDefault="00685002" w:rsidP="00270BAC">
      <w:pPr>
        <w:pStyle w:val="CommandLine"/>
      </w:pPr>
      <w:r w:rsidRPr="006567CE">
        <w:t xml:space="preserve">cd </w:t>
      </w:r>
      <w:r w:rsidR="006567CE" w:rsidRPr="006567CE">
        <w:t>apps/</w:t>
      </w:r>
      <w:r w:rsidR="006567CE">
        <w:t>Splash2/</w:t>
      </w:r>
      <w:proofErr w:type="spellStart"/>
      <w:r w:rsidR="006567CE" w:rsidRPr="006567CE">
        <w:t>lu</w:t>
      </w:r>
      <w:proofErr w:type="spellEnd"/>
    </w:p>
    <w:p w14:paraId="5A6BC789" w14:textId="77777777" w:rsidR="006567CE" w:rsidRDefault="006567CE" w:rsidP="003C271B">
      <w:pPr>
        <w:spacing w:before="0" w:after="0"/>
        <w:jc w:val="left"/>
      </w:pPr>
      <w:r>
        <w:t xml:space="preserve">There is a </w:t>
      </w:r>
      <w:proofErr w:type="spellStart"/>
      <w:r>
        <w:t>Makefile</w:t>
      </w:r>
      <w:proofErr w:type="spellEnd"/>
      <w:r>
        <w:t xml:space="preserve"> for building the application from its source code, which is in the Source subdirectory:</w:t>
      </w:r>
    </w:p>
    <w:p w14:paraId="5A6BC78A" w14:textId="77777777" w:rsidR="006567CE" w:rsidRPr="006567CE" w:rsidRDefault="006567CE" w:rsidP="00270BAC">
      <w:pPr>
        <w:pStyle w:val="CommandLine"/>
      </w:pPr>
      <w:r w:rsidRPr="006567CE">
        <w:t>make</w:t>
      </w:r>
    </w:p>
    <w:p w14:paraId="5A6BC78B" w14:textId="77777777" w:rsidR="006567CE" w:rsidRDefault="006567CE" w:rsidP="006567CE">
      <w:pPr>
        <w:spacing w:before="0" w:after="0"/>
      </w:pPr>
      <w:r>
        <w:t xml:space="preserve">Now you should see (‘ls’) a </w:t>
      </w:r>
      <w:proofErr w:type="spellStart"/>
      <w:proofErr w:type="gramStart"/>
      <w:r>
        <w:t>lu.mipseb</w:t>
      </w:r>
      <w:proofErr w:type="spellEnd"/>
      <w:proofErr w:type="gramEnd"/>
      <w:r>
        <w:t xml:space="preserve"> executable in the application’s directory. This is an executable for a big-endian MIPS processor – just the righ</w:t>
      </w:r>
      <w:r w:rsidR="00BB42A9">
        <w:t>t</w:t>
      </w:r>
      <w:r>
        <w:t xml:space="preserve"> thing for our simulator. </w:t>
      </w:r>
      <w:proofErr w:type="gramStart"/>
      <w:r>
        <w:t>So</w:t>
      </w:r>
      <w:proofErr w:type="gramEnd"/>
      <w:r>
        <w:t xml:space="preserve"> let’s simulate the execution of this program!</w:t>
      </w:r>
    </w:p>
    <w:p w14:paraId="5A6BC78C" w14:textId="77777777" w:rsidR="006567CE" w:rsidRDefault="006567CE" w:rsidP="006567CE">
      <w:pPr>
        <w:spacing w:before="0" w:after="0"/>
      </w:pPr>
    </w:p>
    <w:p w14:paraId="5A6BC78D" w14:textId="24B3B2B4" w:rsidR="00E529E0" w:rsidRDefault="006567CE" w:rsidP="006567CE">
      <w:pPr>
        <w:spacing w:before="0" w:after="0"/>
      </w:pPr>
      <w:r>
        <w:t xml:space="preserve">Well, </w:t>
      </w:r>
      <w:r w:rsidR="001704FC">
        <w:t>the simulator</w:t>
      </w:r>
      <w:r>
        <w:t xml:space="preserve"> can simulate all sorts of processor</w:t>
      </w:r>
      <w:r w:rsidR="00512458">
        <w:t>s</w:t>
      </w:r>
      <w:r w:rsidR="008B32E1">
        <w:t xml:space="preserve"> </w:t>
      </w:r>
      <w:r>
        <w:t xml:space="preserve">– you can change its branch predictor, </w:t>
      </w:r>
      <w:r w:rsidR="00512458">
        <w:t xml:space="preserve">the number of instructions to execute per cycle, etc. </w:t>
      </w:r>
      <w:proofErr w:type="gramStart"/>
      <w:r w:rsidR="00512458">
        <w:t>So</w:t>
      </w:r>
      <w:proofErr w:type="gramEnd"/>
      <w:r w:rsidR="00512458">
        <w:t xml:space="preserve"> for each simulation we need to tell it exactly </w:t>
      </w:r>
      <w:r w:rsidR="001704FC">
        <w:t xml:space="preserve">what kind of </w:t>
      </w:r>
      <w:r w:rsidR="00512458">
        <w:t>system</w:t>
      </w:r>
      <w:r w:rsidR="001704FC">
        <w:t xml:space="preserve"> to simulate. This is specified in the configuration file. SESC already comes with a variety of configuration files (in the </w:t>
      </w:r>
      <w:r w:rsidR="00E529E0">
        <w:t>~/</w:t>
      </w:r>
      <w:proofErr w:type="spellStart"/>
      <w:r w:rsidR="001704FC">
        <w:t>sesc</w:t>
      </w:r>
      <w:proofErr w:type="spellEnd"/>
      <w:r w:rsidR="001704FC">
        <w:t xml:space="preserve">/confs/ </w:t>
      </w:r>
      <w:r w:rsidR="001704FC">
        <w:lastRenderedPageBreak/>
        <w:t xml:space="preserve">directory), and we will use the one described in the </w:t>
      </w:r>
      <w:r w:rsidR="005C2FD2">
        <w:t>cmp</w:t>
      </w:r>
      <w:r w:rsidR="00E529E0">
        <w:t>4</w:t>
      </w:r>
      <w:r w:rsidR="00512458">
        <w:t>-noc</w:t>
      </w:r>
      <w:r w:rsidR="005C2FD2">
        <w:t>.conf file</w:t>
      </w:r>
      <w:r w:rsidR="00512458">
        <w:t xml:space="preserve">. </w:t>
      </w:r>
      <w:proofErr w:type="gramStart"/>
      <w:r w:rsidR="005C2FD2">
        <w:t>S</w:t>
      </w:r>
      <w:r w:rsidR="001704FC">
        <w:t>o</w:t>
      </w:r>
      <w:proofErr w:type="gramEnd"/>
      <w:r w:rsidR="001704FC">
        <w:t xml:space="preserve"> we u</w:t>
      </w:r>
      <w:r w:rsidR="00685002">
        <w:t>se the following command line</w:t>
      </w:r>
      <w:r w:rsidR="00E529E0">
        <w:t xml:space="preserve"> (this is all one line)</w:t>
      </w:r>
      <w:r w:rsidR="00685002">
        <w:t>:</w:t>
      </w:r>
    </w:p>
    <w:p w14:paraId="5A6BC78E" w14:textId="590329F8" w:rsidR="00512458" w:rsidRPr="00BD4ECA" w:rsidRDefault="00512458" w:rsidP="00270BAC">
      <w:pPr>
        <w:pStyle w:val="CommandLine"/>
        <w:rPr>
          <w:sz w:val="22"/>
          <w:szCs w:val="22"/>
        </w:rPr>
      </w:pPr>
      <w:r w:rsidRPr="00BD4ECA">
        <w:rPr>
          <w:sz w:val="22"/>
          <w:szCs w:val="22"/>
        </w:rPr>
        <w:t>~/</w:t>
      </w:r>
      <w:proofErr w:type="spellStart"/>
      <w:r w:rsidRPr="00BD4ECA">
        <w:rPr>
          <w:sz w:val="22"/>
          <w:szCs w:val="22"/>
        </w:rPr>
        <w:t>ses</w:t>
      </w:r>
      <w:r w:rsidR="00453346" w:rsidRPr="00BD4ECA">
        <w:rPr>
          <w:sz w:val="22"/>
          <w:szCs w:val="22"/>
        </w:rPr>
        <w:t>c</w:t>
      </w:r>
      <w:proofErr w:type="spellEnd"/>
      <w:r w:rsidR="00453346" w:rsidRPr="00BD4ECA">
        <w:rPr>
          <w:sz w:val="22"/>
          <w:szCs w:val="22"/>
        </w:rPr>
        <w:t>/</w:t>
      </w:r>
      <w:proofErr w:type="spellStart"/>
      <w:r w:rsidR="00453346" w:rsidRPr="00BD4ECA">
        <w:rPr>
          <w:sz w:val="22"/>
          <w:szCs w:val="22"/>
        </w:rPr>
        <w:t>sesc.opt</w:t>
      </w:r>
      <w:proofErr w:type="spellEnd"/>
      <w:r w:rsidR="00453346" w:rsidRPr="00BD4ECA">
        <w:rPr>
          <w:sz w:val="22"/>
          <w:szCs w:val="22"/>
        </w:rPr>
        <w:t xml:space="preserve"> </w:t>
      </w:r>
      <w:r w:rsidR="0031437C" w:rsidRPr="00BD4ECA">
        <w:rPr>
          <w:sz w:val="22"/>
          <w:szCs w:val="22"/>
        </w:rPr>
        <w:t>-</w:t>
      </w:r>
      <w:r w:rsidR="00EA1212" w:rsidRPr="00BD4ECA">
        <w:rPr>
          <w:sz w:val="22"/>
          <w:szCs w:val="22"/>
        </w:rPr>
        <w:t>fn</w:t>
      </w:r>
      <w:r w:rsidR="00FD6638">
        <w:rPr>
          <w:sz w:val="22"/>
          <w:szCs w:val="22"/>
        </w:rPr>
        <w:t>256</w:t>
      </w:r>
      <w:r w:rsidR="00D229F6" w:rsidRPr="00BD4ECA">
        <w:rPr>
          <w:sz w:val="22"/>
          <w:szCs w:val="22"/>
        </w:rPr>
        <w:t>.rpt</w:t>
      </w:r>
      <w:r w:rsidR="006E01FC" w:rsidRPr="00BD4ECA">
        <w:rPr>
          <w:sz w:val="22"/>
          <w:szCs w:val="22"/>
        </w:rPr>
        <w:t xml:space="preserve"> </w:t>
      </w:r>
      <w:r w:rsidR="0041014D" w:rsidRPr="00BD4ECA">
        <w:rPr>
          <w:sz w:val="22"/>
          <w:szCs w:val="22"/>
        </w:rPr>
        <w:t>-</w:t>
      </w:r>
      <w:r w:rsidR="00E529E0" w:rsidRPr="00BD4ECA">
        <w:rPr>
          <w:sz w:val="22"/>
          <w:szCs w:val="22"/>
        </w:rPr>
        <w:t>c ~/</w:t>
      </w:r>
      <w:proofErr w:type="spellStart"/>
      <w:r w:rsidR="00E529E0" w:rsidRPr="00BD4ECA">
        <w:rPr>
          <w:sz w:val="22"/>
          <w:szCs w:val="22"/>
        </w:rPr>
        <w:t>sesc</w:t>
      </w:r>
      <w:proofErr w:type="spellEnd"/>
      <w:r w:rsidR="00E529E0" w:rsidRPr="00BD4ECA">
        <w:rPr>
          <w:sz w:val="22"/>
          <w:szCs w:val="22"/>
        </w:rPr>
        <w:t>/confs/cmp4</w:t>
      </w:r>
      <w:r w:rsidR="0041014D" w:rsidRPr="00BD4ECA">
        <w:rPr>
          <w:sz w:val="22"/>
          <w:szCs w:val="22"/>
        </w:rPr>
        <w:t>-</w:t>
      </w:r>
      <w:r w:rsidRPr="00BD4ECA">
        <w:rPr>
          <w:sz w:val="22"/>
          <w:szCs w:val="22"/>
        </w:rPr>
        <w:t>noc.conf</w:t>
      </w:r>
      <w:r w:rsidR="00BD4ECA" w:rsidRPr="00BD4ECA">
        <w:rPr>
          <w:sz w:val="22"/>
          <w:szCs w:val="22"/>
        </w:rPr>
        <w:t xml:space="preserve"> </w:t>
      </w:r>
      <w:r w:rsidR="0041014D" w:rsidRPr="00BD4ECA">
        <w:rPr>
          <w:sz w:val="22"/>
          <w:szCs w:val="22"/>
        </w:rPr>
        <w:t>-</w:t>
      </w:r>
      <w:proofErr w:type="spellStart"/>
      <w:r w:rsidRPr="00BD4ECA">
        <w:rPr>
          <w:sz w:val="22"/>
          <w:szCs w:val="22"/>
        </w:rPr>
        <w:t>olu.out</w:t>
      </w:r>
      <w:proofErr w:type="spellEnd"/>
      <w:r w:rsidR="00E529E0" w:rsidRPr="00BD4ECA">
        <w:rPr>
          <w:sz w:val="22"/>
          <w:szCs w:val="22"/>
        </w:rPr>
        <w:t xml:space="preserve">    </w:t>
      </w:r>
      <w:r w:rsidR="001D104F" w:rsidRPr="00BD4ECA">
        <w:rPr>
          <w:sz w:val="22"/>
          <w:szCs w:val="22"/>
        </w:rPr>
        <w:t xml:space="preserve"> </w:t>
      </w:r>
      <w:r w:rsidR="0041014D" w:rsidRPr="00BD4ECA">
        <w:rPr>
          <w:sz w:val="22"/>
          <w:szCs w:val="22"/>
        </w:rPr>
        <w:t>-</w:t>
      </w:r>
      <w:proofErr w:type="spellStart"/>
      <w:r w:rsidRPr="00BD4ECA">
        <w:rPr>
          <w:sz w:val="22"/>
          <w:szCs w:val="22"/>
        </w:rPr>
        <w:t>elu.err</w:t>
      </w:r>
      <w:proofErr w:type="spellEnd"/>
      <w:r w:rsidR="00453346" w:rsidRPr="00BD4ECA">
        <w:rPr>
          <w:sz w:val="22"/>
          <w:szCs w:val="22"/>
        </w:rPr>
        <w:t xml:space="preserve"> </w:t>
      </w:r>
      <w:proofErr w:type="spellStart"/>
      <w:proofErr w:type="gramStart"/>
      <w:r w:rsidR="00453346" w:rsidRPr="00BD4ECA">
        <w:rPr>
          <w:sz w:val="22"/>
          <w:szCs w:val="22"/>
        </w:rPr>
        <w:t>lu.mipseb</w:t>
      </w:r>
      <w:proofErr w:type="spellEnd"/>
      <w:proofErr w:type="gramEnd"/>
      <w:r w:rsidR="00453346" w:rsidRPr="00BD4ECA">
        <w:rPr>
          <w:sz w:val="22"/>
          <w:szCs w:val="22"/>
        </w:rPr>
        <w:t xml:space="preserve"> </w:t>
      </w:r>
      <w:r w:rsidR="0041014D" w:rsidRPr="00BD4ECA">
        <w:rPr>
          <w:sz w:val="22"/>
          <w:szCs w:val="22"/>
        </w:rPr>
        <w:t>-</w:t>
      </w:r>
      <w:r w:rsidR="00ED58BB" w:rsidRPr="00BD4ECA">
        <w:rPr>
          <w:sz w:val="22"/>
          <w:szCs w:val="22"/>
        </w:rPr>
        <w:t>n</w:t>
      </w:r>
      <w:r w:rsidR="00FD6638">
        <w:rPr>
          <w:sz w:val="22"/>
          <w:szCs w:val="22"/>
        </w:rPr>
        <w:t>256</w:t>
      </w:r>
      <w:r w:rsidR="006E5E7D" w:rsidRPr="00BD4ECA">
        <w:rPr>
          <w:sz w:val="22"/>
          <w:szCs w:val="22"/>
        </w:rPr>
        <w:t xml:space="preserve"> </w:t>
      </w:r>
      <w:r w:rsidR="0041014D" w:rsidRPr="00BD4ECA">
        <w:rPr>
          <w:sz w:val="22"/>
          <w:szCs w:val="22"/>
        </w:rPr>
        <w:t>-</w:t>
      </w:r>
      <w:r w:rsidR="006E5E7D" w:rsidRPr="00BD4ECA">
        <w:rPr>
          <w:sz w:val="22"/>
          <w:szCs w:val="22"/>
        </w:rPr>
        <w:t>p</w:t>
      </w:r>
      <w:r w:rsidRPr="00BD4ECA">
        <w:rPr>
          <w:sz w:val="22"/>
          <w:szCs w:val="22"/>
        </w:rPr>
        <w:t>1</w:t>
      </w:r>
    </w:p>
    <w:p w14:paraId="5A6BC78F" w14:textId="40982484" w:rsidR="00DA3E48" w:rsidRDefault="00DA3E48" w:rsidP="005913B2">
      <w:r>
        <w:t>Note that the dashes in the above command line are “minus” signs –</w:t>
      </w:r>
      <w:r w:rsidR="00130DED">
        <w:t xml:space="preserve"> </w:t>
      </w:r>
      <w:r w:rsidR="00AF0C8F">
        <w:t xml:space="preserve">pasting them into </w:t>
      </w:r>
      <w:r>
        <w:t>this document may have resulted in changing these to longer dashes, in which case you should change them back to “minus” signs.</w:t>
      </w:r>
      <w:r w:rsidR="004322B6">
        <w:t xml:space="preserve"> Also, note this is one command line that just does not fit in a single row in this document. Overall, be very careful if you copy-paste this from the document into the VM.</w:t>
      </w:r>
    </w:p>
    <w:p w14:paraId="5A6BC790" w14:textId="2C51A377" w:rsidR="006E01FC" w:rsidRDefault="00DA3E48" w:rsidP="005913B2">
      <w:r>
        <w:t xml:space="preserve">In this command line, </w:t>
      </w:r>
      <w:r w:rsidR="006E01FC">
        <w:t xml:space="preserve">the </w:t>
      </w:r>
      <w:r w:rsidR="0031437C">
        <w:t>-</w:t>
      </w:r>
      <w:r w:rsidR="006E01FC">
        <w:t>f option tells the simulator to create a report file that ends with a dot and the specified string. The name of the report file is “</w:t>
      </w:r>
      <w:proofErr w:type="spellStart"/>
      <w:r w:rsidR="006E01FC">
        <w:t>sesc</w:t>
      </w:r>
      <w:proofErr w:type="spellEnd"/>
      <w:r w:rsidR="006E01FC">
        <w:t>_” followed by the name of the executable for the simulated application (</w:t>
      </w:r>
      <w:proofErr w:type="spellStart"/>
      <w:proofErr w:type="gramStart"/>
      <w:r w:rsidR="006E01FC">
        <w:t>lu.mip</w:t>
      </w:r>
      <w:r w:rsidR="00584BF3">
        <w:t>s</w:t>
      </w:r>
      <w:r w:rsidR="006E01FC">
        <w:t>eb</w:t>
      </w:r>
      <w:proofErr w:type="spellEnd"/>
      <w:proofErr w:type="gramEnd"/>
      <w:r w:rsidR="006E01FC">
        <w:t xml:space="preserve"> in this case), followed by a dot and the string we specify here. So</w:t>
      </w:r>
      <w:r w:rsidR="00351BCA">
        <w:t>,</w:t>
      </w:r>
      <w:r w:rsidR="00EA1212">
        <w:t xml:space="preserve"> in this </w:t>
      </w:r>
      <w:r w:rsidR="00ED58BB">
        <w:t>case sesc_lu.mipseb.n</w:t>
      </w:r>
      <w:r w:rsidR="00FD6638">
        <w:t>256</w:t>
      </w:r>
      <w:r w:rsidR="00D229F6">
        <w:t>.rpt</w:t>
      </w:r>
      <w:r w:rsidR="006E01FC">
        <w:t xml:space="preserve"> will be the file where the simulator stores simulation results. It is </w:t>
      </w:r>
      <w:r w:rsidR="006E01FC" w:rsidRPr="00D74372">
        <w:rPr>
          <w:b/>
        </w:rPr>
        <w:t>very important</w:t>
      </w:r>
      <w:r w:rsidR="006E01FC">
        <w:t xml:space="preserve"> to delete the simulation file before we run </w:t>
      </w:r>
      <w:r w:rsidR="00D74372">
        <w:t>a simulation that writes to the</w:t>
      </w:r>
      <w:r w:rsidR="006E01FC">
        <w:t xml:space="preserve"> </w:t>
      </w:r>
      <w:r w:rsidR="00D74372">
        <w:t xml:space="preserve">same </w:t>
      </w:r>
      <w:r w:rsidR="006E01FC">
        <w:t>file – if there is already a report file with the same name, the simulator appends its report to the file, a</w:t>
      </w:r>
      <w:r w:rsidR="00D74372">
        <w:t xml:space="preserve">nd that causes the reporting scripts to combine the results of the simulations, and </w:t>
      </w:r>
      <w:r w:rsidR="00D74372" w:rsidRPr="00D74372">
        <w:rPr>
          <w:i/>
        </w:rPr>
        <w:t>that</w:t>
      </w:r>
      <w:r w:rsidR="00D74372">
        <w:t xml:space="preserve"> means you will not get the results you need for the simulation you just ran!</w:t>
      </w:r>
    </w:p>
    <w:p w14:paraId="5A6BC791" w14:textId="1EB4BB76" w:rsidR="00B81826" w:rsidRDefault="006E01FC" w:rsidP="005913B2">
      <w:r>
        <w:t>T</w:t>
      </w:r>
      <w:r w:rsidR="00DA3E48">
        <w:t>he</w:t>
      </w:r>
      <w:r w:rsidR="00512458">
        <w:t xml:space="preserve"> </w:t>
      </w:r>
      <w:r w:rsidR="0031437C">
        <w:t>-</w:t>
      </w:r>
      <w:r w:rsidR="00512458">
        <w:t>c option tells the simulator which configuration file to use.</w:t>
      </w:r>
      <w:r>
        <w:t xml:space="preserve"> The configuration file tells the simulator all sorts of parameters for the simulated processor, including what its branch predictor looks like,</w:t>
      </w:r>
      <w:r w:rsidR="00512458">
        <w:t xml:space="preserve"> </w:t>
      </w:r>
      <w:r>
        <w:t xml:space="preserve">how big are its caches, etc. </w:t>
      </w:r>
      <w:r w:rsidR="00512458">
        <w:t xml:space="preserve">The </w:t>
      </w:r>
      <w:r w:rsidR="0031437C">
        <w:t>-</w:t>
      </w:r>
      <w:r w:rsidR="00512458">
        <w:t xml:space="preserve">o and </w:t>
      </w:r>
      <w:r w:rsidR="0031437C">
        <w:t>-</w:t>
      </w:r>
      <w:r w:rsidR="00512458">
        <w:t xml:space="preserve">e options tell it to save the standard and error output of the application into </w:t>
      </w:r>
      <w:proofErr w:type="spellStart"/>
      <w:r w:rsidR="00512458">
        <w:t>lu.out</w:t>
      </w:r>
      <w:proofErr w:type="spellEnd"/>
      <w:r w:rsidR="00512458">
        <w:t xml:space="preserve"> and </w:t>
      </w:r>
      <w:proofErr w:type="spellStart"/>
      <w:r w:rsidR="00512458">
        <w:t>lu.err</w:t>
      </w:r>
      <w:proofErr w:type="spellEnd"/>
      <w:r w:rsidR="00512458">
        <w:t xml:space="preserve"> files, respectively. </w:t>
      </w:r>
      <w:r w:rsidR="00B81826">
        <w:t xml:space="preserve">This is needed because the simulator itself prints stuff, and we want to be able to look at the output and possible errors from the application to tell it executed OK. </w:t>
      </w:r>
      <w:r w:rsidR="0048202E">
        <w:t>Note that there should be a space between “</w:t>
      </w:r>
      <w:r w:rsidR="00532F24">
        <w:t>-</w:t>
      </w:r>
      <w:r w:rsidR="0048202E">
        <w:t>c” and the configuration file name, but there should be no space between the “</w:t>
      </w:r>
      <w:r w:rsidR="00532F24">
        <w:t>-</w:t>
      </w:r>
      <w:r w:rsidR="0048202E">
        <w:t>o” and its file name, and there should be no space between “</w:t>
      </w:r>
      <w:r w:rsidR="00532F24">
        <w:t>-</w:t>
      </w:r>
      <w:r w:rsidR="0048202E">
        <w:t>e” and its file name.</w:t>
      </w:r>
    </w:p>
    <w:p w14:paraId="5A6BC792" w14:textId="478F48B9" w:rsidR="00512458" w:rsidRDefault="00512458" w:rsidP="005913B2">
      <w:r>
        <w:t xml:space="preserve">Then </w:t>
      </w:r>
      <w:r w:rsidR="00D74372">
        <w:t>the command line tells</w:t>
      </w:r>
      <w:r>
        <w:t xml:space="preserve"> </w:t>
      </w:r>
      <w:r w:rsidR="00B81826">
        <w:t xml:space="preserve">the simulator </w:t>
      </w:r>
      <w:r>
        <w:t xml:space="preserve">which (MIPS) executable to use, and what parameters to pass to that executable. </w:t>
      </w:r>
      <w:r w:rsidR="00ED58BB">
        <w:t xml:space="preserve">The </w:t>
      </w:r>
      <w:r w:rsidR="00532F24">
        <w:t>-</w:t>
      </w:r>
      <w:r w:rsidR="00ED58BB">
        <w:t>n</w:t>
      </w:r>
      <w:r w:rsidR="00975729">
        <w:t>256</w:t>
      </w:r>
      <w:r w:rsidR="006E5E7D">
        <w:t xml:space="preserve"> parameter tells the LU application (which does LU decomposit</w:t>
      </w:r>
      <w:r w:rsidR="0057220F">
        <w:t xml:space="preserve">ion of a matrix) to work on a </w:t>
      </w:r>
      <w:r w:rsidR="00975729">
        <w:t>256</w:t>
      </w:r>
      <w:r w:rsidR="00ED58BB">
        <w:t>x</w:t>
      </w:r>
      <w:r w:rsidR="00975729">
        <w:t>256</w:t>
      </w:r>
      <w:r w:rsidR="00841C39">
        <w:t xml:space="preserve"> </w:t>
      </w:r>
      <w:r w:rsidR="006E5E7D">
        <w:t xml:space="preserve">matrix. The </w:t>
      </w:r>
      <w:r w:rsidR="00532F24">
        <w:t>-</w:t>
      </w:r>
      <w:r w:rsidR="006E5E7D">
        <w:t>p1 parameter tells the application to use only one core – we will want to use only one core until Project 3!</w:t>
      </w:r>
    </w:p>
    <w:p w14:paraId="5A6BC793" w14:textId="77777777" w:rsidR="0086600F" w:rsidRDefault="0086600F" w:rsidP="005913B2">
      <w:r>
        <w:t xml:space="preserve">Now you </w:t>
      </w:r>
      <w:r w:rsidR="00D74372">
        <w:t xml:space="preserve">should </w:t>
      </w:r>
      <w:r w:rsidRPr="004016C3">
        <w:rPr>
          <w:b/>
          <w:bCs/>
        </w:rPr>
        <w:t>look at the output of the application</w:t>
      </w:r>
      <w:r>
        <w:t xml:space="preserve"> – the </w:t>
      </w:r>
      <w:proofErr w:type="spellStart"/>
      <w:r>
        <w:t>lu.err</w:t>
      </w:r>
      <w:proofErr w:type="spellEnd"/>
      <w:r>
        <w:t xml:space="preserve"> </w:t>
      </w:r>
      <w:r w:rsidR="00D74372">
        <w:t xml:space="preserve">file </w:t>
      </w:r>
      <w:r>
        <w:t xml:space="preserve">should be empty and the </w:t>
      </w:r>
      <w:proofErr w:type="spellStart"/>
      <w:r>
        <w:t>lu.out</w:t>
      </w:r>
      <w:proofErr w:type="spellEnd"/>
      <w:r>
        <w:t xml:space="preserve"> should have the “Total time without init</w:t>
      </w:r>
      <w:r w:rsidR="00D74372">
        <w:t xml:space="preserve">ialization: 0” line at the end. </w:t>
      </w:r>
      <w:r w:rsidR="00D74372" w:rsidRPr="00D74372">
        <w:rPr>
          <w:b/>
        </w:rPr>
        <w:t xml:space="preserve">If you do not check, you may get </w:t>
      </w:r>
      <w:r w:rsidR="00D74372">
        <w:rPr>
          <w:b/>
        </w:rPr>
        <w:t>incorrect</w:t>
      </w:r>
      <w:r w:rsidR="00D74372" w:rsidRPr="00D74372">
        <w:rPr>
          <w:b/>
        </w:rPr>
        <w:t xml:space="preserve"> simulation results</w:t>
      </w:r>
      <w:r w:rsidR="00D74372">
        <w:rPr>
          <w:b/>
        </w:rPr>
        <w:t xml:space="preserve"> without knowing it</w:t>
      </w:r>
      <w:r w:rsidR="00D74372">
        <w:t xml:space="preserve">, e.g. because you had a typo in the command line that causes the application to abort without </w:t>
      </w:r>
      <w:proofErr w:type="gramStart"/>
      <w:r w:rsidR="00D74372">
        <w:t>actually doing</w:t>
      </w:r>
      <w:proofErr w:type="gramEnd"/>
      <w:r w:rsidR="00D74372">
        <w:t xml:space="preserve"> much. </w:t>
      </w:r>
      <w:r>
        <w:t xml:space="preserve">Applications not really finishing is a very common pitfall in benchmarking – we are running the applications just to see how the hardware performs, so we tend to not look at the output. However, if a run got aborted half-way through because of a problem (e.g. mistyped parameter, running out of memory, etc.), the hardware might look </w:t>
      </w:r>
      <w:proofErr w:type="gramStart"/>
      <w:r>
        <w:t>really fast</w:t>
      </w:r>
      <w:proofErr w:type="gramEnd"/>
      <w:r>
        <w:t xml:space="preserve"> for that run because execution time will be much shorter! </w:t>
      </w:r>
      <w:proofErr w:type="gramStart"/>
      <w:r>
        <w:t>So</w:t>
      </w:r>
      <w:proofErr w:type="gramEnd"/>
      <w:r>
        <w:t xml:space="preserve"> we need to check for each run whether it actually completed!</w:t>
      </w:r>
    </w:p>
    <w:p w14:paraId="5A6BC794" w14:textId="4D4A9CD1" w:rsidR="00E406F3" w:rsidRDefault="0086600F" w:rsidP="0086600F">
      <w:r>
        <w:t xml:space="preserve">After the run completes, we also get a simulation report file </w:t>
      </w:r>
      <w:r w:rsidR="00ED58BB">
        <w:t>(sesc_</w:t>
      </w:r>
      <w:proofErr w:type="gramStart"/>
      <w:r w:rsidR="00ED58BB">
        <w:t>lu.mipseb</w:t>
      </w:r>
      <w:proofErr w:type="gramEnd"/>
      <w:r w:rsidR="00ED58BB">
        <w:t>.n</w:t>
      </w:r>
      <w:r w:rsidR="00E32074">
        <w:t>32</w:t>
      </w:r>
      <w:r w:rsidR="00015E26">
        <w:t xml:space="preserve"> for the simulation we just ran). </w:t>
      </w:r>
      <w:r w:rsidR="00E406F3">
        <w:t>T</w:t>
      </w:r>
      <w:r w:rsidR="00F5050A">
        <w:t>his report file contains</w:t>
      </w:r>
      <w:r w:rsidR="00E406F3">
        <w:t xml:space="preserve"> </w:t>
      </w:r>
      <w:r w:rsidR="00F5050A">
        <w:t xml:space="preserve">the command line we used, a copy of the </w:t>
      </w:r>
      <w:r>
        <w:t xml:space="preserve">hardware </w:t>
      </w:r>
      <w:r w:rsidR="00F5050A">
        <w:t xml:space="preserve">configuration we used, and then </w:t>
      </w:r>
      <w:r w:rsidR="00E406F3">
        <w:t xml:space="preserve">lots of information about the simulated execution </w:t>
      </w:r>
      <w:r w:rsidR="00E406F3">
        <w:lastRenderedPageBreak/>
        <w:t>we have just completed. You can read the report file yourself, but since the processor we are simulating is very sophisticated, there are many statistics about its various components in the report file. To get the most relevant statistics out of the report file, you can use the report script that comes with SESC:</w:t>
      </w:r>
    </w:p>
    <w:p w14:paraId="5A6BC795" w14:textId="34BF2A27" w:rsidR="00E406F3" w:rsidRPr="00FD5F79" w:rsidRDefault="0086600F" w:rsidP="00270BAC">
      <w:pPr>
        <w:pStyle w:val="CommandLine"/>
      </w:pPr>
      <w:r>
        <w:t>~/</w:t>
      </w:r>
      <w:r w:rsidR="00015E26">
        <w:t>sesc/scripts/rep</w:t>
      </w:r>
      <w:r w:rsidR="00802E46">
        <w:t>ort.pl ses</w:t>
      </w:r>
      <w:r w:rsidR="00ED58BB">
        <w:t>c_lu.mipseb.n</w:t>
      </w:r>
      <w:r w:rsidR="0086790C">
        <w:t>256</w:t>
      </w:r>
      <w:r w:rsidR="00D229F6">
        <w:t>.rpt</w:t>
      </w:r>
    </w:p>
    <w:p w14:paraId="5A6BC796" w14:textId="77777777" w:rsidR="00E406F3" w:rsidRDefault="00015E26" w:rsidP="005913B2">
      <w:r>
        <w:t>Y</w:t>
      </w:r>
      <w:r w:rsidR="00207133">
        <w:t xml:space="preserve">ou can specify </w:t>
      </w:r>
      <w:r>
        <w:t>multiple files (or use wildcards), in which case the script prints the summary for each file you listed</w:t>
      </w:r>
      <w:r w:rsidR="00207133">
        <w:t>.</w:t>
      </w:r>
    </w:p>
    <w:p w14:paraId="5A6BC797" w14:textId="45B77A34" w:rsidR="00207133" w:rsidRDefault="00F5050A" w:rsidP="005913B2">
      <w:r>
        <w:t xml:space="preserve">The printout of the report script </w:t>
      </w:r>
      <w:r w:rsidR="0086600F">
        <w:t xml:space="preserve">gives us the command line that was used, </w:t>
      </w:r>
      <w:r w:rsidR="00D5495A">
        <w:t xml:space="preserve">then </w:t>
      </w:r>
      <w:r>
        <w:t xml:space="preserve">tells us how fast the simulation was going (Exe Speed), how much real time </w:t>
      </w:r>
      <w:r w:rsidR="00CA4758">
        <w:t xml:space="preserve">elapsed </w:t>
      </w:r>
      <w:r w:rsidR="0048202E">
        <w:t xml:space="preserve">while the simulator was running </w:t>
      </w:r>
      <w:r w:rsidR="00CA4758">
        <w:t>(Exe Time)</w:t>
      </w:r>
      <w:r>
        <w:t xml:space="preserve">, and how much </w:t>
      </w:r>
      <w:r w:rsidR="0048202E">
        <w:t xml:space="preserve">simulated </w:t>
      </w:r>
      <w:r>
        <w:t xml:space="preserve">time on the simulated machine </w:t>
      </w:r>
      <w:r w:rsidR="0048202E">
        <w:t xml:space="preserve">it took to run the benchmark </w:t>
      </w:r>
      <w:r>
        <w:t>(Sim Time). Note that we have simulated an execution that take</w:t>
      </w:r>
      <w:r w:rsidR="004A056D">
        <w:t xml:space="preserve">s much less than a millisecond, </w:t>
      </w:r>
      <w:r w:rsidR="00D5495A">
        <w:t xml:space="preserve">but </w:t>
      </w:r>
      <w:r>
        <w:t xml:space="preserve">it </w:t>
      </w:r>
      <w:r w:rsidR="00D5495A">
        <w:t xml:space="preserve">probably </w:t>
      </w:r>
      <w:r w:rsidR="0048202E">
        <w:t xml:space="preserve">took </w:t>
      </w:r>
      <w:r w:rsidR="004A056D">
        <w:t xml:space="preserve">many milliseconds </w:t>
      </w:r>
      <w:r w:rsidR="0048202E">
        <w:t xml:space="preserve">for the simulator </w:t>
      </w:r>
      <w:r w:rsidR="00D5495A">
        <w:t xml:space="preserve">to </w:t>
      </w:r>
      <w:r w:rsidR="0048202E">
        <w:t>simulate that execution</w:t>
      </w:r>
      <w:r w:rsidR="00D5495A">
        <w:t>.</w:t>
      </w:r>
      <w:r w:rsidR="00E95EBD">
        <w:t xml:space="preserve"> Because simulation executes on one machine but is trying to model another, when reporting results there can be some confusion about </w:t>
      </w:r>
      <w:r w:rsidR="00E7746D">
        <w:t xml:space="preserve">whether </w:t>
      </w:r>
      <w:r w:rsidR="00E95EBD">
        <w:t>we are referring to</w:t>
      </w:r>
      <w:r w:rsidR="00E7746D">
        <w:t xml:space="preserve"> the execution of the simulator itself, or </w:t>
      </w:r>
      <w:r w:rsidR="005D4DE5">
        <w:t xml:space="preserve">to </w:t>
      </w:r>
      <w:r w:rsidR="00E7746D">
        <w:t xml:space="preserve">the execution </w:t>
      </w:r>
      <w:r w:rsidR="005D4DE5">
        <w:t>of the simulated application</w:t>
      </w:r>
      <w:r w:rsidR="00E95EBD">
        <w:t>. To avoid this confusion, the simulation itself is called “native” execution and the simulated execution is sometimes also called “target” execution.</w:t>
      </w:r>
    </w:p>
    <w:p w14:paraId="5A6BC798" w14:textId="50041C4F" w:rsidR="004A056D" w:rsidRDefault="004A056D" w:rsidP="00CC5674">
      <w:pPr>
        <w:pStyle w:val="ListParagraph"/>
        <w:numPr>
          <w:ilvl w:val="0"/>
          <w:numId w:val="1"/>
        </w:numPr>
      </w:pPr>
      <w:r>
        <w:t>In this simulation, the simulated processor needed</w:t>
      </w:r>
      <w:r w:rsidR="0098781C">
        <w:t xml:space="preserve"> </w:t>
      </w:r>
      <w:r w:rsidRPr="0098781C">
        <w:rPr>
          <w:rStyle w:val="Style1Char"/>
          <w:color w:val="FF0000"/>
          <w:bdr w:val="single" w:sz="4" w:space="0" w:color="auto"/>
          <w:shd w:val="clear" w:color="auto" w:fill="E5B8B7" w:themeFill="accent2" w:themeFillTint="66"/>
        </w:rPr>
        <w:t xml:space="preserve"> </w:t>
      </w:r>
      <w:r w:rsidR="00A4420D" w:rsidRPr="0098781C">
        <w:rPr>
          <w:rStyle w:val="Style1Char"/>
          <w:color w:val="FF0000"/>
          <w:bdr w:val="single" w:sz="4" w:space="0" w:color="auto"/>
          <w:shd w:val="clear" w:color="auto" w:fill="E5B8B7" w:themeFill="accent2" w:themeFillTint="66"/>
        </w:rPr>
        <w:t xml:space="preserve">   </w:t>
      </w:r>
      <w:r w:rsidR="00FB6CF2">
        <w:rPr>
          <w:rStyle w:val="Style1Char"/>
          <w:color w:val="FF0000"/>
          <w:bdr w:val="single" w:sz="4" w:space="0" w:color="auto"/>
          <w:shd w:val="clear" w:color="auto" w:fill="E5B8B7" w:themeFill="accent2" w:themeFillTint="66"/>
        </w:rPr>
        <w:t>54.240</w:t>
      </w:r>
      <w:r w:rsidR="00A4420D" w:rsidRPr="0098781C">
        <w:rPr>
          <w:rStyle w:val="Style1Char"/>
          <w:color w:val="FF0000"/>
          <w:bdr w:val="single" w:sz="4" w:space="0" w:color="auto"/>
          <w:shd w:val="clear" w:color="auto" w:fill="E5B8B7" w:themeFill="accent2" w:themeFillTint="66"/>
        </w:rPr>
        <w:t xml:space="preserve"> </w:t>
      </w:r>
      <w:r w:rsidR="00A4420D" w:rsidRPr="0098781C">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rsidR="0098781C">
        <w:t xml:space="preserve"> m</w:t>
      </w:r>
      <w:r>
        <w:t xml:space="preserve">illiseconds of simulated time (“Sim Time” in the report) to run the application, but the simulator itself took </w:t>
      </w:r>
      <w:r w:rsidR="0098781C" w:rsidRPr="0098781C">
        <w:rPr>
          <w:color w:val="FF0000"/>
          <w:u w:val="single" w:color="FF0000"/>
          <w:bdr w:val="single" w:sz="4" w:space="0" w:color="auto"/>
          <w:shd w:val="clear" w:color="auto" w:fill="E5B8B7" w:themeFill="accent2" w:themeFillTint="66"/>
        </w:rPr>
        <w:t xml:space="preserve">        </w:t>
      </w:r>
      <w:r w:rsidR="00FB6CF2">
        <w:rPr>
          <w:color w:val="FF0000"/>
          <w:u w:val="single" w:color="FF0000"/>
          <w:bdr w:val="single" w:sz="4" w:space="0" w:color="auto"/>
          <w:shd w:val="clear" w:color="auto" w:fill="E5B8B7" w:themeFill="accent2" w:themeFillTint="66"/>
        </w:rPr>
        <w:t>4</w:t>
      </w:r>
      <w:r w:rsidR="00153400">
        <w:rPr>
          <w:color w:val="FF0000"/>
          <w:u w:val="single" w:color="FF0000"/>
          <w:bdr w:val="single" w:sz="4" w:space="0" w:color="auto"/>
          <w:shd w:val="clear" w:color="auto" w:fill="E5B8B7" w:themeFill="accent2" w:themeFillTint="66"/>
        </w:rPr>
        <w:t>5.580</w:t>
      </w:r>
      <w:r w:rsidR="0098781C" w:rsidRPr="0098781C">
        <w:rPr>
          <w:color w:val="FF0000"/>
          <w:u w:val="single" w:color="FF0000"/>
          <w:bdr w:val="single" w:sz="4" w:space="0" w:color="auto"/>
          <w:shd w:val="clear" w:color="auto" w:fill="E5B8B7" w:themeFill="accent2" w:themeFillTint="66"/>
        </w:rPr>
        <w:t xml:space="preserve">       </w:t>
      </w:r>
      <w:r>
        <w:t xml:space="preserve"> seconds of native execut</w:t>
      </w:r>
      <w:r w:rsidR="00CD2A02">
        <w:t xml:space="preserve">ion time to do this simulation </w:t>
      </w:r>
      <w:r>
        <w:t>(“Exe Time” in the report).</w:t>
      </w:r>
    </w:p>
    <w:p w14:paraId="5A6BC799" w14:textId="14CE040F" w:rsidR="004A056D" w:rsidRDefault="00F5050A" w:rsidP="005913B2">
      <w:r>
        <w:t>The printout of the report script also tells us how accurate the simulated processor’s branch predictor was overall</w:t>
      </w:r>
      <w:r w:rsidR="004A056D">
        <w:t xml:space="preserve"> (the number under Total). The next two numbers are in a parenthesis under the RAS label,</w:t>
      </w:r>
      <w:r>
        <w:t xml:space="preserve"> </w:t>
      </w:r>
      <w:r w:rsidR="004A056D">
        <w:t xml:space="preserve">and they report the accuracy of the return address stack (RAS) and what percentage of branches </w:t>
      </w:r>
      <w:r w:rsidR="004D4FB7">
        <w:t xml:space="preserve">has </w:t>
      </w:r>
      <w:proofErr w:type="gramStart"/>
      <w:r w:rsidR="004A056D">
        <w:t>actually used</w:t>
      </w:r>
      <w:proofErr w:type="gramEnd"/>
      <w:r w:rsidR="004A056D">
        <w:t xml:space="preserve"> the RAS. Next, under the </w:t>
      </w:r>
      <w:proofErr w:type="spellStart"/>
      <w:r w:rsidR="004A056D">
        <w:t>BPRed</w:t>
      </w:r>
      <w:proofErr w:type="spellEnd"/>
      <w:r w:rsidR="004A056D">
        <w:t xml:space="preserve"> label we have the accuracy for branches that didn’t use the RAS</w:t>
      </w:r>
      <w:r w:rsidR="0032332C">
        <w:t xml:space="preserve"> (i.e. they used the direction predictor and possibly the BTB and/or the BTAC)</w:t>
      </w:r>
      <w:r w:rsidR="004A056D">
        <w:t xml:space="preserve">, </w:t>
      </w:r>
      <w:r w:rsidR="0032332C">
        <w:t>and then we have statistics for the BTB and BTAC, which are less interesting for now.</w:t>
      </w:r>
      <w:r>
        <w:t xml:space="preserve"> </w:t>
      </w:r>
    </w:p>
    <w:p w14:paraId="5A6BC79A" w14:textId="123690DF" w:rsidR="004A056D" w:rsidRDefault="004A056D" w:rsidP="00CC5674">
      <w:pPr>
        <w:pStyle w:val="ListParagraph"/>
        <w:numPr>
          <w:ilvl w:val="0"/>
          <w:numId w:val="1"/>
        </w:numPr>
      </w:pPr>
      <w:r>
        <w:t>The overall accuracy of the simulated branch predictor in this simulation was</w:t>
      </w:r>
      <w:r w:rsidR="0098781C">
        <w:br/>
      </w:r>
      <w:r w:rsidRPr="0098781C">
        <w:rPr>
          <w:color w:val="FF0000"/>
          <w:u w:val="single" w:color="FF0000"/>
          <w:bdr w:val="single" w:sz="4" w:space="0" w:color="auto"/>
          <w:shd w:val="clear" w:color="auto" w:fill="E5B8B7" w:themeFill="accent2" w:themeFillTint="66"/>
        </w:rPr>
        <w:t xml:space="preserve"> </w:t>
      </w:r>
      <w:r w:rsidR="0098781C" w:rsidRPr="0098781C">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E04E25">
        <w:rPr>
          <w:color w:val="FF0000"/>
          <w:u w:val="single" w:color="FF0000"/>
          <w:bdr w:val="single" w:sz="4" w:space="0" w:color="auto"/>
          <w:shd w:val="clear" w:color="auto" w:fill="E5B8B7" w:themeFill="accent2" w:themeFillTint="66"/>
        </w:rPr>
        <w:t>94.72</w:t>
      </w:r>
      <w:r w:rsidR="0098781C" w:rsidRPr="0098781C">
        <w:rPr>
          <w:color w:val="FF0000"/>
          <w:u w:val="single" w:color="FF0000"/>
          <w:bdr w:val="single" w:sz="4" w:space="0" w:color="auto"/>
          <w:shd w:val="clear" w:color="auto" w:fill="E5B8B7" w:themeFill="accent2" w:themeFillTint="66"/>
        </w:rPr>
        <w:t xml:space="preserve">     </w:t>
      </w:r>
      <w:r w:rsidRPr="0098781C">
        <w:rPr>
          <w:color w:val="FF0000"/>
          <w:u w:val="single" w:color="FF0000"/>
          <w:bdr w:val="single" w:sz="4" w:space="0" w:color="auto"/>
          <w:shd w:val="clear" w:color="auto" w:fill="E5B8B7" w:themeFill="accent2" w:themeFillTint="66"/>
        </w:rPr>
        <w:t xml:space="preserve"> </w:t>
      </w:r>
      <w:r w:rsidR="0098781C" w:rsidRPr="0098781C">
        <w:rPr>
          <w:color w:val="FF0000"/>
          <w:u w:val="single" w:color="FF0000"/>
          <w:bdr w:val="single" w:sz="4" w:space="0" w:color="auto"/>
          <w:shd w:val="clear" w:color="auto" w:fill="E5B8B7" w:themeFill="accent2" w:themeFillTint="66"/>
        </w:rPr>
        <w:t xml:space="preserve">  </w:t>
      </w:r>
      <w:r w:rsidR="0098781C">
        <w:t xml:space="preserve"> </w:t>
      </w:r>
      <w:r>
        <w:t>percent</w:t>
      </w:r>
      <w:r w:rsidR="0032332C">
        <w:t xml:space="preserve">. The RAS tends to </w:t>
      </w:r>
      <w:r w:rsidR="005334E9">
        <w:t xml:space="preserve">have high accuracy, </w:t>
      </w:r>
      <w:r w:rsidR="0032332C">
        <w:t xml:space="preserve">but it only took care of </w:t>
      </w:r>
      <w:r w:rsidR="00C56BD9" w:rsidRPr="00C56BD9">
        <w:rPr>
          <w:color w:val="FF0000"/>
          <w:u w:val="single" w:color="FF0000"/>
          <w:bdr w:val="single" w:sz="4" w:space="0" w:color="auto"/>
          <w:shd w:val="clear" w:color="auto" w:fill="E5B8B7" w:themeFill="accent2" w:themeFillTint="66"/>
        </w:rPr>
        <w:t xml:space="preserve">       </w:t>
      </w:r>
      <w:r w:rsidR="00E04E25">
        <w:rPr>
          <w:color w:val="FF0000"/>
          <w:u w:val="single" w:color="FF0000"/>
          <w:bdr w:val="single" w:sz="4" w:space="0" w:color="auto"/>
          <w:shd w:val="clear" w:color="auto" w:fill="E5B8B7" w:themeFill="accent2" w:themeFillTint="66"/>
        </w:rPr>
        <w:t>2.74</w:t>
      </w:r>
      <w:r w:rsidR="00C56BD9" w:rsidRPr="00C56BD9">
        <w:rPr>
          <w:color w:val="FF0000"/>
          <w:u w:val="single" w:color="FF0000"/>
          <w:bdr w:val="single" w:sz="4" w:space="0" w:color="auto"/>
          <w:shd w:val="clear" w:color="auto" w:fill="E5B8B7" w:themeFill="accent2" w:themeFillTint="66"/>
        </w:rPr>
        <w:t xml:space="preserve">         </w:t>
      </w:r>
      <w:r w:rsidR="0032332C">
        <w:t xml:space="preserve"> percent of all dynamic branch instructions (i.e. branches as they occur at runtime). That means that the direction predictor handles the remaining </w:t>
      </w:r>
      <w:r w:rsidR="0032332C" w:rsidRPr="00C56BD9">
        <w:rPr>
          <w:color w:val="FF0000"/>
          <w:u w:val="single" w:color="FF0000"/>
          <w:bdr w:val="single" w:sz="4" w:space="0" w:color="auto"/>
          <w:shd w:val="clear" w:color="auto" w:fill="E5B8B7" w:themeFill="accent2" w:themeFillTint="66"/>
        </w:rPr>
        <w:t>_____</w:t>
      </w:r>
      <w:r w:rsidR="00E04E25">
        <w:rPr>
          <w:color w:val="FF0000"/>
          <w:u w:val="single" w:color="FF0000"/>
          <w:bdr w:val="single" w:sz="4" w:space="0" w:color="auto"/>
          <w:shd w:val="clear" w:color="auto" w:fill="E5B8B7" w:themeFill="accent2" w:themeFillTint="66"/>
        </w:rPr>
        <w:t>97.26</w:t>
      </w:r>
      <w:r w:rsidR="0032332C" w:rsidRPr="00C56BD9">
        <w:rPr>
          <w:color w:val="FF0000"/>
          <w:u w:val="single" w:color="FF0000"/>
          <w:bdr w:val="single" w:sz="4" w:space="0" w:color="auto"/>
          <w:shd w:val="clear" w:color="auto" w:fill="E5B8B7" w:themeFill="accent2" w:themeFillTint="66"/>
        </w:rPr>
        <w:t>__</w:t>
      </w:r>
      <w:r w:rsidR="0032332C">
        <w:t xml:space="preserve"> percent of dynamic branch instructions and achieves </w:t>
      </w:r>
      <w:r w:rsidR="00C56BD9" w:rsidRPr="00C56BD9">
        <w:rPr>
          <w:color w:val="FF0000"/>
          <w:u w:val="single" w:color="FF0000"/>
          <w:bdr w:val="single" w:sz="4" w:space="0" w:color="auto"/>
          <w:shd w:val="clear" w:color="auto" w:fill="E5B8B7" w:themeFill="accent2" w:themeFillTint="66"/>
        </w:rPr>
        <w:t xml:space="preserve">           </w:t>
      </w:r>
      <w:r>
        <w:t xml:space="preserve"> </w:t>
      </w:r>
      <w:r w:rsidR="00E05916" w:rsidRPr="00C56BD9">
        <w:rPr>
          <w:color w:val="FF0000"/>
          <w:u w:val="single" w:color="FF0000"/>
          <w:bdr w:val="single" w:sz="4" w:space="0" w:color="auto"/>
          <w:shd w:val="clear" w:color="auto" w:fill="E5B8B7" w:themeFill="accent2" w:themeFillTint="66"/>
        </w:rPr>
        <w:t>_____</w:t>
      </w:r>
      <w:r w:rsidR="00E05916">
        <w:rPr>
          <w:color w:val="FF0000"/>
          <w:u w:val="single" w:color="FF0000"/>
          <w:bdr w:val="single" w:sz="4" w:space="0" w:color="auto"/>
          <w:shd w:val="clear" w:color="auto" w:fill="E5B8B7" w:themeFill="accent2" w:themeFillTint="66"/>
        </w:rPr>
        <w:t>94.57</w:t>
      </w:r>
      <w:r w:rsidR="00E05916" w:rsidRPr="00C56BD9">
        <w:rPr>
          <w:color w:val="FF0000"/>
          <w:u w:val="single" w:color="FF0000"/>
          <w:bdr w:val="single" w:sz="4" w:space="0" w:color="auto"/>
          <w:shd w:val="clear" w:color="auto" w:fill="E5B8B7" w:themeFill="accent2" w:themeFillTint="66"/>
        </w:rPr>
        <w:t>__</w:t>
      </w:r>
      <w:r w:rsidR="00E05916">
        <w:t xml:space="preserve"> </w:t>
      </w:r>
      <w:r>
        <w:t>percent</w:t>
      </w:r>
      <w:r w:rsidR="0032332C">
        <w:t xml:space="preserve"> accuracy</w:t>
      </w:r>
      <w:r>
        <w:t>.</w:t>
      </w:r>
    </w:p>
    <w:p w14:paraId="5A6BC79B" w14:textId="77777777" w:rsidR="001D250B" w:rsidRDefault="00F5050A" w:rsidP="005913B2">
      <w:r>
        <w:t xml:space="preserve">Next, </w:t>
      </w:r>
      <w:r w:rsidR="0032332C">
        <w:t xml:space="preserve">the report tells </w:t>
      </w:r>
      <w:r>
        <w:t xml:space="preserve">us how many </w:t>
      </w:r>
      <w:r w:rsidR="001D250B">
        <w:t xml:space="preserve">dynamic </w:t>
      </w:r>
      <w:r>
        <w:t xml:space="preserve">instructions were </w:t>
      </w:r>
      <w:r w:rsidR="001D250B">
        <w:t>completed (</w:t>
      </w:r>
      <w:proofErr w:type="spellStart"/>
      <w:r w:rsidR="001D250B">
        <w:t>nInst</w:t>
      </w:r>
      <w:proofErr w:type="spellEnd"/>
      <w:r w:rsidR="001D250B">
        <w:t xml:space="preserve">) </w:t>
      </w:r>
      <w:r>
        <w:t xml:space="preserve">and </w:t>
      </w:r>
      <w:r w:rsidR="006F0D1B">
        <w:t>the breakdown of these instructions</w:t>
      </w:r>
      <w:r w:rsidR="001D250B">
        <w:t xml:space="preserve">, i.e. the percentage of </w:t>
      </w:r>
      <w:proofErr w:type="spellStart"/>
      <w:r w:rsidR="001D250B">
        <w:t>nInst</w:t>
      </w:r>
      <w:proofErr w:type="spellEnd"/>
      <w:r w:rsidR="001D250B">
        <w:t xml:space="preserve"> that comes from control flow instructions like branches, jumps, calls</w:t>
      </w:r>
      <w:r w:rsidR="00FB4049">
        <w:t>, returns, etc.</w:t>
      </w:r>
      <w:r w:rsidR="001D250B">
        <w:t xml:space="preserve"> (</w:t>
      </w:r>
      <w:r w:rsidR="00FB4049">
        <w:t>the number under the BJ label</w:t>
      </w:r>
      <w:r w:rsidR="001D250B">
        <w:t>), from loads, from stores, from integer ALU, and from floating point ALU operations. The rest of that line (LD Forward and beyond) is less interesting for now.</w:t>
      </w:r>
    </w:p>
    <w:p w14:paraId="5A6BC79C" w14:textId="57567F3D" w:rsidR="001D250B" w:rsidRDefault="001D250B" w:rsidP="00CC5674">
      <w:pPr>
        <w:pStyle w:val="ListParagraph"/>
        <w:numPr>
          <w:ilvl w:val="0"/>
          <w:numId w:val="1"/>
        </w:numPr>
      </w:pPr>
      <w:r>
        <w:t xml:space="preserve">The number of completed dynamic instructions in this run of </w:t>
      </w:r>
      <w:proofErr w:type="spellStart"/>
      <w:r>
        <w:t>l</w:t>
      </w:r>
      <w:r w:rsidR="00C56BD9">
        <w:t>u</w:t>
      </w:r>
      <w:proofErr w:type="spellEnd"/>
      <w:r w:rsidR="00C56BD9">
        <w:t xml:space="preserve"> on the simulated processor is </w:t>
      </w:r>
      <w:r w:rsidR="00C56BD9" w:rsidRPr="00C56BD9">
        <w:rPr>
          <w:color w:val="FF0000"/>
          <w:u w:val="single" w:color="FF0000"/>
          <w:bdr w:val="single" w:sz="4" w:space="0" w:color="auto"/>
          <w:shd w:val="clear" w:color="auto" w:fill="E5B8B7" w:themeFill="accent2" w:themeFillTint="66"/>
        </w:rPr>
        <w:t xml:space="preserve">      </w:t>
      </w:r>
      <w:r w:rsidR="00E05916">
        <w:rPr>
          <w:color w:val="FF0000"/>
          <w:u w:val="single" w:color="FF0000"/>
          <w:bdr w:val="single" w:sz="4" w:space="0" w:color="auto"/>
          <w:shd w:val="clear" w:color="auto" w:fill="E5B8B7" w:themeFill="accent2" w:themeFillTint="66"/>
        </w:rPr>
        <w:t>76250392</w:t>
      </w:r>
      <w:r w:rsidR="00C56BD9" w:rsidRPr="00C56BD9">
        <w:rPr>
          <w:color w:val="FF0000"/>
          <w:u w:val="single" w:color="FF0000"/>
          <w:bdr w:val="single" w:sz="4" w:space="0" w:color="auto"/>
          <w:shd w:val="clear" w:color="auto" w:fill="E5B8B7" w:themeFill="accent2" w:themeFillTint="66"/>
        </w:rPr>
        <w:t xml:space="preserve">             </w:t>
      </w:r>
      <w:proofErr w:type="gramStart"/>
      <w:r w:rsidR="00C56BD9" w:rsidRPr="00C56BD9">
        <w:rPr>
          <w:color w:val="FF0000"/>
          <w:u w:val="single" w:color="FF0000"/>
          <w:bdr w:val="single" w:sz="4" w:space="0" w:color="auto"/>
          <w:shd w:val="clear" w:color="auto" w:fill="E5B8B7" w:themeFill="accent2" w:themeFillTint="66"/>
        </w:rPr>
        <w:t xml:space="preserve">  </w:t>
      </w:r>
      <w:r>
        <w:t>,</w:t>
      </w:r>
      <w:proofErr w:type="gramEnd"/>
      <w:r>
        <w:t xml:space="preserve"> and cont</w:t>
      </w:r>
      <w:r w:rsidR="00C56BD9">
        <w:t>rol flow instructions represent</w:t>
      </w:r>
      <w:r w:rsidR="00C56BD9">
        <w:br/>
      </w:r>
      <w:r w:rsidR="00C56BD9" w:rsidRPr="00C56BD9">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C56BD9" w:rsidRPr="00C56BD9">
        <w:rPr>
          <w:color w:val="FF0000"/>
          <w:u w:val="single" w:color="FF0000"/>
          <w:bdr w:val="single" w:sz="4" w:space="0" w:color="auto"/>
          <w:shd w:val="clear" w:color="auto" w:fill="E5B8B7" w:themeFill="accent2" w:themeFillTint="66"/>
        </w:rPr>
        <w:t xml:space="preserve">   </w:t>
      </w:r>
      <w:r w:rsidR="00E05916">
        <w:rPr>
          <w:color w:val="FF0000"/>
          <w:u w:val="single" w:color="FF0000"/>
          <w:bdr w:val="single" w:sz="4" w:space="0" w:color="auto"/>
          <w:shd w:val="clear" w:color="auto" w:fill="E5B8B7" w:themeFill="accent2" w:themeFillTint="66"/>
        </w:rPr>
        <w:t>9.44</w:t>
      </w:r>
      <w:r w:rsidR="00C56BD9" w:rsidRPr="00C56BD9">
        <w:rPr>
          <w:color w:val="FF0000"/>
          <w:u w:val="single" w:color="FF0000"/>
          <w:bdr w:val="single" w:sz="4" w:space="0" w:color="auto"/>
          <w:shd w:val="clear" w:color="auto" w:fill="E5B8B7" w:themeFill="accent2" w:themeFillTint="66"/>
        </w:rPr>
        <w:t xml:space="preserve">          </w:t>
      </w:r>
      <w:r>
        <w:t xml:space="preserve"> percent of </w:t>
      </w:r>
      <w:r w:rsidR="00FB4049">
        <w:t xml:space="preserve">these </w:t>
      </w:r>
      <w:r>
        <w:t>instruction</w:t>
      </w:r>
      <w:r w:rsidR="00BA7A14">
        <w:t>.</w:t>
      </w:r>
    </w:p>
    <w:p w14:paraId="5A6BC79D" w14:textId="77777777" w:rsidR="00F5050A" w:rsidRDefault="00FB4049" w:rsidP="005913B2">
      <w:r>
        <w:lastRenderedPageBreak/>
        <w:t xml:space="preserve">Next the report </w:t>
      </w:r>
      <w:r w:rsidR="006F0D1B">
        <w:t>tells us the overall IPC achieved by the simulate</w:t>
      </w:r>
      <w:r w:rsidR="00204AD4">
        <w:t xml:space="preserve">d processor on this application, how many </w:t>
      </w:r>
      <w:r w:rsidR="00234954">
        <w:t>cycles the processor spent trying to execute instructions</w:t>
      </w:r>
      <w:r w:rsidR="00204AD4">
        <w:t xml:space="preserve">, and </w:t>
      </w:r>
      <w:r w:rsidR="00234954">
        <w:t xml:space="preserve">what those cycles were spent on. </w:t>
      </w:r>
      <w:r w:rsidR="00A16188">
        <w:t xml:space="preserve">This last part is broken down into </w:t>
      </w:r>
      <w:r w:rsidR="00901C01">
        <w:t xml:space="preserve">issuing </w:t>
      </w:r>
      <w:r w:rsidR="00234954">
        <w:t xml:space="preserve">useful </w:t>
      </w:r>
      <w:r w:rsidR="00901C01">
        <w:t xml:space="preserve">instructions (Busy), waiting for </w:t>
      </w:r>
      <w:r w:rsidR="00234954">
        <w:t xml:space="preserve">a </w:t>
      </w:r>
      <w:r w:rsidR="00901C01">
        <w:t>load queue entry (LDQ)</w:t>
      </w:r>
      <w:r w:rsidR="00234954">
        <w:t xml:space="preserve"> to become free</w:t>
      </w:r>
      <w:r w:rsidR="00901C01">
        <w:t xml:space="preserve">, </w:t>
      </w:r>
      <w:r w:rsidR="00234954">
        <w:t xml:space="preserve">then the same for </w:t>
      </w:r>
      <w:r w:rsidR="00901C01">
        <w:t>store queue (STQ), reservation station</w:t>
      </w:r>
      <w:r w:rsidR="00234954">
        <w:t>s (</w:t>
      </w:r>
      <w:proofErr w:type="spellStart"/>
      <w:r w:rsidR="00234954">
        <w:t>IWin</w:t>
      </w:r>
      <w:proofErr w:type="spellEnd"/>
      <w:r w:rsidR="00234954">
        <w:t>), ROB entries</w:t>
      </w:r>
      <w:r w:rsidR="00901C01">
        <w:t xml:space="preserve">, </w:t>
      </w:r>
      <w:r w:rsidR="00234954">
        <w:t xml:space="preserve">and </w:t>
      </w:r>
      <w:r w:rsidR="00901C01">
        <w:t xml:space="preserve">physical registers (Regs, the simulator uses a Pentium 4-like separate physical register file for </w:t>
      </w:r>
      <w:r w:rsidR="00234954">
        <w:t>register renaming). Some of the cycles are wasted on</w:t>
      </w:r>
      <w:r w:rsidR="00901C01">
        <w:t xml:space="preserve"> TLB </w:t>
      </w:r>
      <w:proofErr w:type="gramStart"/>
      <w:r w:rsidR="00901C01">
        <w:t>misses (TLB),</w:t>
      </w:r>
      <w:proofErr w:type="gramEnd"/>
      <w:r w:rsidR="00901C01">
        <w:t xml:space="preserve"> </w:t>
      </w:r>
      <w:r w:rsidR="00234954">
        <w:t xml:space="preserve">on </w:t>
      </w:r>
      <w:r w:rsidR="00901C01">
        <w:t>issuing wrong-path instructions due to branch mispredictions (</w:t>
      </w:r>
      <w:proofErr w:type="spellStart"/>
      <w:r w:rsidR="00901C01">
        <w:t>MisBr</w:t>
      </w:r>
      <w:proofErr w:type="spellEnd"/>
      <w:r w:rsidR="00901C01">
        <w:t>), and some other more obscure reasons (p</w:t>
      </w:r>
      <w:r w:rsidR="001858DA">
        <w:t xml:space="preserve">orts, </w:t>
      </w:r>
      <w:proofErr w:type="spellStart"/>
      <w:r w:rsidR="001858DA">
        <w:t>maxBr</w:t>
      </w:r>
      <w:proofErr w:type="spellEnd"/>
      <w:r w:rsidR="001858DA">
        <w:t>, Br4Clk, O</w:t>
      </w:r>
      <w:r w:rsidR="00901C01">
        <w:t>ther).</w:t>
      </w:r>
      <w:r w:rsidR="00A16188">
        <w:t xml:space="preserve"> Note that each of these “how the </w:t>
      </w:r>
      <w:r w:rsidR="00234954">
        <w:t>cycles were spent</w:t>
      </w:r>
      <w:r w:rsidR="00A16188">
        <w:t xml:space="preserve">” items </w:t>
      </w:r>
      <w:proofErr w:type="gramStart"/>
      <w:r w:rsidR="00A16188">
        <w:t>is</w:t>
      </w:r>
      <w:proofErr w:type="gramEnd"/>
      <w:r w:rsidR="00A16188">
        <w:t xml:space="preserve"> </w:t>
      </w:r>
      <w:r w:rsidR="00234954">
        <w:t>a</w:t>
      </w:r>
      <w:r w:rsidR="00A16188">
        <w:t xml:space="preserve"> percentage although they do not have the percentage sign.</w:t>
      </w:r>
      <w:r w:rsidR="00234954">
        <w:t xml:space="preserve"> Also note that the simulator models a multiple-issue processor, so </w:t>
      </w:r>
      <w:r w:rsidR="005E2BBE">
        <w:t xml:space="preserve">the breakdown of where the cycles went is </w:t>
      </w:r>
      <w:proofErr w:type="gramStart"/>
      <w:r w:rsidR="005E2BBE">
        <w:t>actually attributing</w:t>
      </w:r>
      <w:proofErr w:type="gramEnd"/>
      <w:r w:rsidR="005E2BBE">
        <w:t xml:space="preserve"> partial cycles when needed. For example, in a four-issue processor we may have a cycle where one useful instruction is issued and then the processor could not issue another one because the LDW became full. In this cycle, 0.25 cycles would be counted as “Busy” and 0.75 cycles toward “LDQ”.</w:t>
      </w:r>
    </w:p>
    <w:p w14:paraId="5A6BC79E" w14:textId="4F3BBC70" w:rsidR="001858DA" w:rsidRDefault="00916E8C" w:rsidP="00CC5674">
      <w:pPr>
        <w:pStyle w:val="ListParagraph"/>
        <w:numPr>
          <w:ilvl w:val="0"/>
          <w:numId w:val="1"/>
        </w:numPr>
      </w:pPr>
      <w:r>
        <w:t xml:space="preserve">Given that branches represent </w:t>
      </w:r>
      <w:r w:rsidR="00C56BD9" w:rsidRPr="00C56BD9">
        <w:rPr>
          <w:color w:val="FF0000"/>
          <w:u w:val="single" w:color="FF0000"/>
          <w:bdr w:val="single" w:sz="4" w:space="0" w:color="auto"/>
          <w:shd w:val="clear" w:color="auto" w:fill="E5B8B7" w:themeFill="accent2" w:themeFillTint="66"/>
        </w:rPr>
        <w:t xml:space="preserve">     </w:t>
      </w:r>
      <w:r w:rsidR="00017CD4">
        <w:rPr>
          <w:color w:val="FF0000"/>
          <w:u w:val="single" w:color="FF0000"/>
          <w:bdr w:val="single" w:sz="4" w:space="0" w:color="auto"/>
          <w:shd w:val="clear" w:color="auto" w:fill="E5B8B7" w:themeFill="accent2" w:themeFillTint="66"/>
        </w:rPr>
        <w:t>9.44</w:t>
      </w:r>
      <w:r w:rsidR="00C56BD9" w:rsidRPr="00C56BD9">
        <w:rPr>
          <w:color w:val="FF0000"/>
          <w:u w:val="single" w:color="FF0000"/>
          <w:bdr w:val="single" w:sz="4" w:space="0" w:color="auto"/>
          <w:shd w:val="clear" w:color="auto" w:fill="E5B8B7" w:themeFill="accent2" w:themeFillTint="66"/>
        </w:rPr>
        <w:t xml:space="preserve">        </w:t>
      </w:r>
      <w:r>
        <w:t xml:space="preserve"> percent of all dynamically comple</w:t>
      </w:r>
      <w:r w:rsidR="00C56BD9">
        <w:t xml:space="preserve">ted instructions, and that only </w:t>
      </w:r>
      <w:r w:rsidR="00C56BD9" w:rsidRPr="00C56BD9">
        <w:rPr>
          <w:color w:val="FF0000"/>
          <w:u w:val="single" w:color="FF0000"/>
          <w:bdr w:val="single" w:sz="4" w:space="0" w:color="auto"/>
          <w:shd w:val="clear" w:color="auto" w:fill="E5B8B7" w:themeFill="accent2" w:themeFillTint="66"/>
        </w:rPr>
        <w:t xml:space="preserve">      </w:t>
      </w:r>
      <w:r w:rsidR="00C470CD">
        <w:rPr>
          <w:color w:val="FF0000"/>
          <w:u w:val="single" w:color="FF0000"/>
          <w:bdr w:val="single" w:sz="4" w:space="0" w:color="auto"/>
          <w:shd w:val="clear" w:color="auto" w:fill="E5B8B7" w:themeFill="accent2" w:themeFillTint="66"/>
        </w:rPr>
        <w:t>5.28</w:t>
      </w:r>
      <w:r w:rsidR="00AB3AC4">
        <w:rPr>
          <w:color w:val="FF0000"/>
          <w:u w:val="single" w:color="FF0000"/>
          <w:bdr w:val="single" w:sz="4" w:space="0" w:color="auto"/>
          <w:shd w:val="clear" w:color="auto" w:fill="E5B8B7" w:themeFill="accent2" w:themeFillTint="66"/>
        </w:rPr>
        <w:t xml:space="preserve"> [100-94.72]</w:t>
      </w:r>
      <w:r w:rsidR="00C56BD9" w:rsidRPr="00C56BD9">
        <w:rPr>
          <w:color w:val="FF0000"/>
          <w:u w:val="single" w:color="FF0000"/>
          <w:bdr w:val="single" w:sz="4" w:space="0" w:color="auto"/>
          <w:shd w:val="clear" w:color="auto" w:fill="E5B8B7" w:themeFill="accent2" w:themeFillTint="66"/>
        </w:rPr>
        <w:t xml:space="preserve">   </w:t>
      </w:r>
      <w:r>
        <w:t xml:space="preserve"> percent of all completed branch instructions are </w:t>
      </w:r>
      <w:proofErr w:type="spellStart"/>
      <w:r>
        <w:t>mispredicted</w:t>
      </w:r>
      <w:proofErr w:type="spellEnd"/>
      <w:r>
        <w:t xml:space="preserve">, we can conclude that only </w:t>
      </w:r>
      <w:r w:rsidR="00C56BD9" w:rsidRPr="00C56BD9">
        <w:rPr>
          <w:color w:val="FF0000"/>
          <w:u w:val="single" w:color="FF0000"/>
          <w:bdr w:val="single" w:sz="4" w:space="0" w:color="auto"/>
          <w:shd w:val="clear" w:color="auto" w:fill="E5B8B7" w:themeFill="accent2" w:themeFillTint="66"/>
        </w:rPr>
        <w:t xml:space="preserve">    </w:t>
      </w:r>
      <w:r w:rsidR="00935BF0">
        <w:rPr>
          <w:color w:val="FF0000"/>
          <w:u w:val="single" w:color="FF0000"/>
          <w:bdr w:val="single" w:sz="4" w:space="0" w:color="auto"/>
          <w:shd w:val="clear" w:color="auto" w:fill="E5B8B7" w:themeFill="accent2" w:themeFillTint="66"/>
        </w:rPr>
        <w:t>0.498</w:t>
      </w:r>
      <w:r w:rsidR="00C56BD9" w:rsidRPr="00C56BD9">
        <w:rPr>
          <w:color w:val="FF0000"/>
          <w:u w:val="single" w:color="FF0000"/>
          <w:bdr w:val="single" w:sz="4" w:space="0" w:color="auto"/>
          <w:shd w:val="clear" w:color="auto" w:fill="E5B8B7" w:themeFill="accent2" w:themeFillTint="66"/>
        </w:rPr>
        <w:t xml:space="preserve">    </w:t>
      </w:r>
      <w:r>
        <w:t xml:space="preserve"> percent of all dynamically completed instructions are </w:t>
      </w:r>
      <w:proofErr w:type="spellStart"/>
      <w:r>
        <w:t>mispredicted</w:t>
      </w:r>
      <w:proofErr w:type="spellEnd"/>
      <w:r>
        <w:t xml:space="preserve"> branches. </w:t>
      </w:r>
      <w:r w:rsidR="006930FC">
        <w:t xml:space="preserve">But now we see that branch mispredictions result in wasting </w:t>
      </w:r>
      <w:r w:rsidR="00C56BD9" w:rsidRPr="00C56BD9">
        <w:rPr>
          <w:color w:val="FF0000"/>
          <w:u w:val="single" w:color="FF0000"/>
          <w:bdr w:val="single" w:sz="4" w:space="0" w:color="auto"/>
          <w:shd w:val="clear" w:color="auto" w:fill="E5B8B7" w:themeFill="accent2" w:themeFillTint="66"/>
        </w:rPr>
        <w:t xml:space="preserve">         </w:t>
      </w:r>
      <w:r w:rsidR="00935BF0">
        <w:rPr>
          <w:color w:val="FF0000"/>
          <w:u w:val="single" w:color="FF0000"/>
          <w:bdr w:val="single" w:sz="4" w:space="0" w:color="auto"/>
          <w:shd w:val="clear" w:color="auto" w:fill="E5B8B7" w:themeFill="accent2" w:themeFillTint="66"/>
        </w:rPr>
        <w:t>9.2</w:t>
      </w:r>
      <w:r w:rsidR="00C56BD9" w:rsidRPr="00C56BD9">
        <w:rPr>
          <w:color w:val="FF0000"/>
          <w:u w:val="single" w:color="FF0000"/>
          <w:bdr w:val="single" w:sz="4" w:space="0" w:color="auto"/>
          <w:shd w:val="clear" w:color="auto" w:fill="E5B8B7" w:themeFill="accent2" w:themeFillTint="66"/>
        </w:rPr>
        <w:t xml:space="preserve">       </w:t>
      </w:r>
      <w:r w:rsidR="006930FC">
        <w:t xml:space="preserve"> percent of the processor’s performance potential. Why is this last number (percentage of performance wasted) so high compared to the previous one (percentage of instruction that are </w:t>
      </w:r>
      <w:proofErr w:type="spellStart"/>
      <w:r w:rsidR="006930FC">
        <w:t>mispredicted</w:t>
      </w:r>
      <w:proofErr w:type="spellEnd"/>
      <w:r w:rsidR="006930FC">
        <w:t xml:space="preserve"> branches)</w:t>
      </w:r>
      <w:r w:rsidR="001858DA">
        <w:t>?</w:t>
      </w:r>
    </w:p>
    <w:p w14:paraId="5A6BC79F" w14:textId="77777777" w:rsidR="006930FC" w:rsidRPr="00C56BD9" w:rsidRDefault="006930FC"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47CDC2ED" w14:textId="3120CEEF" w:rsidR="0007608C" w:rsidRPr="0007608C" w:rsidRDefault="00935BF0" w:rsidP="0007608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Branch mispredictions have a high wastage of cycles relative to other errors</w:t>
      </w:r>
      <w:r w:rsidR="0007608C">
        <w:rPr>
          <w:color w:val="FF0000"/>
          <w:u w:val="single" w:color="FF0000"/>
        </w:rPr>
        <w:t>, even if they are only a small percentage of completed instructions</w:t>
      </w:r>
      <w:r>
        <w:rPr>
          <w:color w:val="FF0000"/>
          <w:u w:val="single" w:color="FF0000"/>
        </w:rPr>
        <w:t>.</w:t>
      </w:r>
      <w:r w:rsidR="0007608C">
        <w:rPr>
          <w:color w:val="FF0000"/>
          <w:u w:val="single" w:color="FF0000"/>
        </w:rPr>
        <w:t xml:space="preserve"> </w:t>
      </w:r>
      <w:r w:rsidR="0007608C" w:rsidRPr="0007608C">
        <w:rPr>
          <w:color w:val="FF0000"/>
          <w:u w:val="single" w:color="FF0000"/>
        </w:rPr>
        <w:t xml:space="preserve">When a branch is </w:t>
      </w:r>
      <w:proofErr w:type="spellStart"/>
      <w:r w:rsidR="0007608C" w:rsidRPr="0007608C">
        <w:rPr>
          <w:color w:val="FF0000"/>
          <w:u w:val="single" w:color="FF0000"/>
        </w:rPr>
        <w:t>mispredicted</w:t>
      </w:r>
      <w:proofErr w:type="spellEnd"/>
      <w:r w:rsidR="0007608C" w:rsidRPr="0007608C">
        <w:rPr>
          <w:color w:val="FF0000"/>
          <w:u w:val="single" w:color="FF0000"/>
        </w:rPr>
        <w:t xml:space="preserve">, the processor </w:t>
      </w:r>
      <w:proofErr w:type="gramStart"/>
      <w:r w:rsidR="0007608C" w:rsidRPr="0007608C">
        <w:rPr>
          <w:color w:val="FF0000"/>
          <w:u w:val="single" w:color="FF0000"/>
        </w:rPr>
        <w:t>has to</w:t>
      </w:r>
      <w:proofErr w:type="gramEnd"/>
      <w:r w:rsidR="0007608C" w:rsidRPr="0007608C">
        <w:rPr>
          <w:color w:val="FF0000"/>
          <w:u w:val="single" w:color="FF0000"/>
        </w:rPr>
        <w:t xml:space="preserve"> </w:t>
      </w:r>
      <w:r w:rsidR="0007608C">
        <w:rPr>
          <w:color w:val="FF0000"/>
          <w:u w:val="single" w:color="FF0000"/>
        </w:rPr>
        <w:t xml:space="preserve">flush </w:t>
      </w:r>
      <w:r w:rsidR="0007608C" w:rsidRPr="0007608C">
        <w:rPr>
          <w:color w:val="FF0000"/>
          <w:u w:val="single" w:color="FF0000"/>
        </w:rPr>
        <w:t>all the instructions that were speculatively executed based on the wrong branch prediction.</w:t>
      </w:r>
    </w:p>
    <w:p w14:paraId="5A6BC7A0" w14:textId="42C98537" w:rsidR="00C56BD9" w:rsidRDefault="0007608C" w:rsidP="0007608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7608C">
        <w:rPr>
          <w:color w:val="FF0000"/>
          <w:u w:val="single" w:color="FF0000"/>
        </w:rPr>
        <w:t xml:space="preserve">This means that several cycles of work are lost, and the processor </w:t>
      </w:r>
      <w:proofErr w:type="gramStart"/>
      <w:r w:rsidRPr="0007608C">
        <w:rPr>
          <w:color w:val="FF0000"/>
          <w:u w:val="single" w:color="FF0000"/>
        </w:rPr>
        <w:t>has to</w:t>
      </w:r>
      <w:proofErr w:type="gramEnd"/>
      <w:r w:rsidRPr="0007608C">
        <w:rPr>
          <w:color w:val="FF0000"/>
          <w:u w:val="single" w:color="FF0000"/>
        </w:rPr>
        <w:t xml:space="preserve"> start over with the correct instruction path, leading to a significant performance penalty.</w:t>
      </w:r>
      <w:r w:rsidR="00935BF0">
        <w:rPr>
          <w:color w:val="FF0000"/>
          <w:u w:val="single" w:color="FF0000"/>
        </w:rPr>
        <w:t xml:space="preserve"> </w:t>
      </w:r>
      <w:r>
        <w:rPr>
          <w:color w:val="FF0000"/>
          <w:u w:val="single" w:color="FF0000"/>
        </w:rPr>
        <w:t>A</w:t>
      </w:r>
      <w:r w:rsidR="00935BF0">
        <w:rPr>
          <w:color w:val="FF0000"/>
          <w:u w:val="single" w:color="FF0000"/>
        </w:rPr>
        <w:t xml:space="preserve"> deep pipeline with a late branch-resolution stage will have very large decreases in CPI when a branch miss occurs, due to the all the pipelined stages being flushed. Even in shallow pipelines, the branch misprediction will still flush many instructions, </w:t>
      </w:r>
      <w:r w:rsidR="00A46246">
        <w:rPr>
          <w:color w:val="FF0000"/>
          <w:u w:val="single" w:color="FF0000"/>
        </w:rPr>
        <w:t xml:space="preserve">just less consequential than a deeper pipeline with </w:t>
      </w:r>
      <w:r w:rsidR="008049F2">
        <w:rPr>
          <w:color w:val="FF0000"/>
          <w:u w:val="single" w:color="FF0000"/>
        </w:rPr>
        <w:t xml:space="preserve">more </w:t>
      </w:r>
      <w:r w:rsidR="00CB0A20">
        <w:rPr>
          <w:color w:val="FF0000"/>
          <w:u w:val="single" w:color="FF0000"/>
        </w:rPr>
        <w:t>width/IPC.</w:t>
      </w:r>
    </w:p>
    <w:p w14:paraId="5A6BC7A1" w14:textId="77777777" w:rsidR="00C56BD9" w:rsidRPr="00C56BD9" w:rsidRDefault="00C56BD9"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2" w14:textId="77777777" w:rsidR="00C56BD9" w:rsidRPr="00C56BD9" w:rsidRDefault="00C56BD9"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3" w14:textId="77777777" w:rsidR="00C56BD9" w:rsidRPr="00C56BD9" w:rsidRDefault="00C56BD9"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4" w14:textId="094FC20A" w:rsidR="00D5495A" w:rsidRDefault="004322B6" w:rsidP="005913B2">
      <w:r>
        <w:t xml:space="preserve">Now </w:t>
      </w:r>
      <w:r w:rsidR="00D5495A">
        <w:t xml:space="preserve">run </w:t>
      </w:r>
      <w:r>
        <w:t xml:space="preserve">two additional </w:t>
      </w:r>
      <w:r w:rsidR="00D5495A">
        <w:t>simulation</w:t>
      </w:r>
      <w:r>
        <w:t>s</w:t>
      </w:r>
      <w:r w:rsidR="00D5495A">
        <w:t xml:space="preserve">, this time using </w:t>
      </w:r>
      <w:r w:rsidR="00684285">
        <w:t>16</w:t>
      </w:r>
      <w:r w:rsidR="0057220F">
        <w:t xml:space="preserve"> and then </w:t>
      </w:r>
      <w:r w:rsidR="00684285">
        <w:t>64</w:t>
      </w:r>
      <w:r>
        <w:t xml:space="preserve"> </w:t>
      </w:r>
      <w:r w:rsidR="00D5495A">
        <w:t xml:space="preserve">as the matrix size for </w:t>
      </w:r>
      <w:proofErr w:type="spellStart"/>
      <w:r w:rsidR="00D5495A">
        <w:t>lu</w:t>
      </w:r>
      <w:proofErr w:type="spellEnd"/>
      <w:r w:rsidR="00B0619E">
        <w:t xml:space="preserve"> (note the changes in </w:t>
      </w:r>
      <w:r w:rsidR="002230E8">
        <w:t>-</w:t>
      </w:r>
      <w:r w:rsidR="00B0619E">
        <w:t xml:space="preserve">f and </w:t>
      </w:r>
      <w:r w:rsidR="002230E8">
        <w:t>-</w:t>
      </w:r>
      <w:r w:rsidR="00B0619E">
        <w:t>n parameters)</w:t>
      </w:r>
      <w:r w:rsidR="00D5495A">
        <w:t>:</w:t>
      </w:r>
    </w:p>
    <w:p w14:paraId="5A6BC7A5" w14:textId="0CF9B6D1" w:rsidR="00B0619E" w:rsidRPr="005B1FAC" w:rsidRDefault="00B0619E" w:rsidP="00B0619E">
      <w:pPr>
        <w:pStyle w:val="CommandLine"/>
        <w:rPr>
          <w:sz w:val="22"/>
          <w:szCs w:val="22"/>
        </w:rPr>
      </w:pPr>
      <w:r w:rsidRPr="005B1FAC">
        <w:rPr>
          <w:sz w:val="22"/>
          <w:szCs w:val="22"/>
        </w:rPr>
        <w:t>~/</w:t>
      </w:r>
      <w:proofErr w:type="spellStart"/>
      <w:r w:rsidRPr="005B1FAC">
        <w:rPr>
          <w:sz w:val="22"/>
          <w:szCs w:val="22"/>
        </w:rPr>
        <w:t>sesc</w:t>
      </w:r>
      <w:proofErr w:type="spellEnd"/>
      <w:r w:rsidRPr="005B1FAC">
        <w:rPr>
          <w:sz w:val="22"/>
          <w:szCs w:val="22"/>
        </w:rPr>
        <w:t>/</w:t>
      </w:r>
      <w:proofErr w:type="spellStart"/>
      <w:r w:rsidR="0057220F" w:rsidRPr="005B1FAC">
        <w:rPr>
          <w:sz w:val="22"/>
          <w:szCs w:val="22"/>
        </w:rPr>
        <w:t>sesc.opt</w:t>
      </w:r>
      <w:proofErr w:type="spellEnd"/>
      <w:r w:rsidR="0057220F" w:rsidRPr="005B1FAC">
        <w:rPr>
          <w:sz w:val="22"/>
          <w:szCs w:val="22"/>
        </w:rPr>
        <w:t xml:space="preserve"> </w:t>
      </w:r>
      <w:r w:rsidR="00BF021C" w:rsidRPr="005B1FAC">
        <w:rPr>
          <w:sz w:val="22"/>
          <w:szCs w:val="22"/>
        </w:rPr>
        <w:t>-</w:t>
      </w:r>
      <w:r w:rsidR="0057220F" w:rsidRPr="005B1FAC">
        <w:rPr>
          <w:sz w:val="22"/>
          <w:szCs w:val="22"/>
        </w:rPr>
        <w:t>fn</w:t>
      </w:r>
      <w:r w:rsidR="009619FD" w:rsidRPr="005B1FAC">
        <w:rPr>
          <w:sz w:val="22"/>
          <w:szCs w:val="22"/>
        </w:rPr>
        <w:t>1</w:t>
      </w:r>
      <w:r w:rsidR="00684285">
        <w:rPr>
          <w:sz w:val="22"/>
          <w:szCs w:val="22"/>
        </w:rPr>
        <w:t>6</w:t>
      </w:r>
      <w:r w:rsidR="00D229F6" w:rsidRPr="005B1FAC">
        <w:rPr>
          <w:sz w:val="22"/>
          <w:szCs w:val="22"/>
        </w:rPr>
        <w:t>.rpt</w:t>
      </w:r>
      <w:r w:rsidRPr="005B1FAC">
        <w:rPr>
          <w:sz w:val="22"/>
          <w:szCs w:val="22"/>
        </w:rPr>
        <w:t xml:space="preserve"> </w:t>
      </w:r>
      <w:r w:rsidR="00BF021C" w:rsidRPr="005B1FAC">
        <w:rPr>
          <w:sz w:val="22"/>
          <w:szCs w:val="22"/>
        </w:rPr>
        <w:t>-</w:t>
      </w:r>
      <w:r w:rsidRPr="005B1FAC">
        <w:rPr>
          <w:sz w:val="22"/>
          <w:szCs w:val="22"/>
        </w:rPr>
        <w:t>c ~/</w:t>
      </w:r>
      <w:proofErr w:type="spellStart"/>
      <w:r w:rsidRPr="005B1FAC">
        <w:rPr>
          <w:sz w:val="22"/>
          <w:szCs w:val="22"/>
        </w:rPr>
        <w:t>sesc</w:t>
      </w:r>
      <w:proofErr w:type="spellEnd"/>
      <w:r w:rsidRPr="005B1FAC">
        <w:rPr>
          <w:sz w:val="22"/>
          <w:szCs w:val="22"/>
        </w:rPr>
        <w:t>/confs/cmp4</w:t>
      </w:r>
      <w:r w:rsidR="00BF021C" w:rsidRPr="005B1FAC">
        <w:rPr>
          <w:sz w:val="22"/>
          <w:szCs w:val="22"/>
        </w:rPr>
        <w:t>-</w:t>
      </w:r>
      <w:r w:rsidRPr="005B1FAC">
        <w:rPr>
          <w:sz w:val="22"/>
          <w:szCs w:val="22"/>
        </w:rPr>
        <w:t>noc.conf</w:t>
      </w:r>
      <w:r w:rsidR="005B1FAC" w:rsidRPr="005B1FAC">
        <w:rPr>
          <w:sz w:val="22"/>
          <w:szCs w:val="22"/>
        </w:rPr>
        <w:t xml:space="preserve"> </w:t>
      </w:r>
      <w:r w:rsidR="00BF021C" w:rsidRPr="005B1FAC">
        <w:rPr>
          <w:sz w:val="22"/>
          <w:szCs w:val="22"/>
        </w:rPr>
        <w:t>-</w:t>
      </w:r>
      <w:proofErr w:type="spellStart"/>
      <w:r w:rsidRPr="005B1FAC">
        <w:rPr>
          <w:sz w:val="22"/>
          <w:szCs w:val="22"/>
        </w:rPr>
        <w:t>olu.out</w:t>
      </w:r>
      <w:proofErr w:type="spellEnd"/>
      <w:r w:rsidRPr="005B1FAC">
        <w:rPr>
          <w:sz w:val="22"/>
          <w:szCs w:val="22"/>
        </w:rPr>
        <w:t xml:space="preserve">     </w:t>
      </w:r>
      <w:r w:rsidR="00BF021C" w:rsidRPr="005B1FAC">
        <w:rPr>
          <w:sz w:val="22"/>
          <w:szCs w:val="22"/>
        </w:rPr>
        <w:t>-</w:t>
      </w:r>
      <w:proofErr w:type="spellStart"/>
      <w:r w:rsidRPr="005B1FAC">
        <w:rPr>
          <w:sz w:val="22"/>
          <w:szCs w:val="22"/>
        </w:rPr>
        <w:t>elu.err</w:t>
      </w:r>
      <w:proofErr w:type="spellEnd"/>
      <w:r w:rsidR="00ED58BB" w:rsidRPr="005B1FAC">
        <w:rPr>
          <w:sz w:val="22"/>
          <w:szCs w:val="22"/>
        </w:rPr>
        <w:t xml:space="preserve"> </w:t>
      </w:r>
      <w:proofErr w:type="spellStart"/>
      <w:proofErr w:type="gramStart"/>
      <w:r w:rsidR="00ED58BB" w:rsidRPr="005B1FAC">
        <w:rPr>
          <w:sz w:val="22"/>
          <w:szCs w:val="22"/>
        </w:rPr>
        <w:t>lu.mipseb</w:t>
      </w:r>
      <w:proofErr w:type="spellEnd"/>
      <w:proofErr w:type="gramEnd"/>
      <w:r w:rsidR="00ED58BB" w:rsidRPr="005B1FAC">
        <w:rPr>
          <w:sz w:val="22"/>
          <w:szCs w:val="22"/>
        </w:rPr>
        <w:t xml:space="preserve"> </w:t>
      </w:r>
      <w:r w:rsidR="00BF021C" w:rsidRPr="005B1FAC">
        <w:rPr>
          <w:sz w:val="22"/>
          <w:szCs w:val="22"/>
        </w:rPr>
        <w:t>-</w:t>
      </w:r>
      <w:r w:rsidR="00ED58BB" w:rsidRPr="005B1FAC">
        <w:rPr>
          <w:sz w:val="22"/>
          <w:szCs w:val="22"/>
        </w:rPr>
        <w:t>n</w:t>
      </w:r>
      <w:r w:rsidR="009619FD" w:rsidRPr="005B1FAC">
        <w:rPr>
          <w:sz w:val="22"/>
          <w:szCs w:val="22"/>
        </w:rPr>
        <w:t>1</w:t>
      </w:r>
      <w:r w:rsidR="00684285">
        <w:rPr>
          <w:sz w:val="22"/>
          <w:szCs w:val="22"/>
        </w:rPr>
        <w:t>6</w:t>
      </w:r>
      <w:r w:rsidRPr="005B1FAC">
        <w:rPr>
          <w:sz w:val="22"/>
          <w:szCs w:val="22"/>
        </w:rPr>
        <w:t xml:space="preserve"> </w:t>
      </w:r>
      <w:r w:rsidR="00BF021C" w:rsidRPr="005B1FAC">
        <w:rPr>
          <w:sz w:val="22"/>
          <w:szCs w:val="22"/>
        </w:rPr>
        <w:t>-</w:t>
      </w:r>
      <w:r w:rsidRPr="005B1FAC">
        <w:rPr>
          <w:sz w:val="22"/>
          <w:szCs w:val="22"/>
        </w:rPr>
        <w:t>p1</w:t>
      </w:r>
    </w:p>
    <w:p w14:paraId="5A6BC7A6" w14:textId="59C8A96B" w:rsidR="00B0619E" w:rsidRPr="005B1FAC" w:rsidRDefault="00B0619E" w:rsidP="00B0619E">
      <w:pPr>
        <w:pStyle w:val="CommandLine"/>
        <w:rPr>
          <w:sz w:val="22"/>
          <w:szCs w:val="22"/>
        </w:rPr>
      </w:pPr>
      <w:r w:rsidRPr="005B1FAC">
        <w:rPr>
          <w:sz w:val="22"/>
          <w:szCs w:val="22"/>
        </w:rPr>
        <w:t>~/</w:t>
      </w:r>
      <w:proofErr w:type="spellStart"/>
      <w:r w:rsidRPr="005B1FAC">
        <w:rPr>
          <w:sz w:val="22"/>
          <w:szCs w:val="22"/>
        </w:rPr>
        <w:t>ses</w:t>
      </w:r>
      <w:r w:rsidR="00EA1212" w:rsidRPr="005B1FAC">
        <w:rPr>
          <w:sz w:val="22"/>
          <w:szCs w:val="22"/>
        </w:rPr>
        <w:t>c</w:t>
      </w:r>
      <w:proofErr w:type="spellEnd"/>
      <w:r w:rsidR="00EA1212" w:rsidRPr="005B1FAC">
        <w:rPr>
          <w:sz w:val="22"/>
          <w:szCs w:val="22"/>
        </w:rPr>
        <w:t>/</w:t>
      </w:r>
      <w:proofErr w:type="spellStart"/>
      <w:r w:rsidR="00EA1212" w:rsidRPr="005B1FAC">
        <w:rPr>
          <w:sz w:val="22"/>
          <w:szCs w:val="22"/>
        </w:rPr>
        <w:t>sesc.opt</w:t>
      </w:r>
      <w:proofErr w:type="spellEnd"/>
      <w:r w:rsidR="00EA1212" w:rsidRPr="005B1FAC">
        <w:rPr>
          <w:sz w:val="22"/>
          <w:szCs w:val="22"/>
        </w:rPr>
        <w:t xml:space="preserve"> </w:t>
      </w:r>
      <w:r w:rsidR="00BF021C" w:rsidRPr="005B1FAC">
        <w:rPr>
          <w:sz w:val="22"/>
          <w:szCs w:val="22"/>
        </w:rPr>
        <w:t>-</w:t>
      </w:r>
      <w:r w:rsidR="00EA1212" w:rsidRPr="005B1FAC">
        <w:rPr>
          <w:sz w:val="22"/>
          <w:szCs w:val="22"/>
        </w:rPr>
        <w:t>fn</w:t>
      </w:r>
      <w:r w:rsidR="003E426C" w:rsidRPr="005B1FAC">
        <w:rPr>
          <w:sz w:val="22"/>
          <w:szCs w:val="22"/>
        </w:rPr>
        <w:t>6</w:t>
      </w:r>
      <w:r w:rsidR="00684285">
        <w:rPr>
          <w:sz w:val="22"/>
          <w:szCs w:val="22"/>
        </w:rPr>
        <w:t>4</w:t>
      </w:r>
      <w:r w:rsidR="00D229F6" w:rsidRPr="005B1FAC">
        <w:rPr>
          <w:sz w:val="22"/>
          <w:szCs w:val="22"/>
        </w:rPr>
        <w:t>.rpt</w:t>
      </w:r>
      <w:r w:rsidRPr="005B1FAC">
        <w:rPr>
          <w:sz w:val="22"/>
          <w:szCs w:val="22"/>
        </w:rPr>
        <w:t xml:space="preserve"> </w:t>
      </w:r>
      <w:r w:rsidR="00BF021C" w:rsidRPr="005B1FAC">
        <w:rPr>
          <w:sz w:val="22"/>
          <w:szCs w:val="22"/>
        </w:rPr>
        <w:t>-</w:t>
      </w:r>
      <w:r w:rsidRPr="005B1FAC">
        <w:rPr>
          <w:sz w:val="22"/>
          <w:szCs w:val="22"/>
        </w:rPr>
        <w:t>c ~/</w:t>
      </w:r>
      <w:proofErr w:type="spellStart"/>
      <w:r w:rsidRPr="005B1FAC">
        <w:rPr>
          <w:sz w:val="22"/>
          <w:szCs w:val="22"/>
        </w:rPr>
        <w:t>sesc</w:t>
      </w:r>
      <w:proofErr w:type="spellEnd"/>
      <w:r w:rsidRPr="005B1FAC">
        <w:rPr>
          <w:sz w:val="22"/>
          <w:szCs w:val="22"/>
        </w:rPr>
        <w:t>/confs/cmp4</w:t>
      </w:r>
      <w:r w:rsidR="00BF021C" w:rsidRPr="005B1FAC">
        <w:rPr>
          <w:sz w:val="22"/>
          <w:szCs w:val="22"/>
        </w:rPr>
        <w:t>-</w:t>
      </w:r>
      <w:r w:rsidRPr="005B1FAC">
        <w:rPr>
          <w:sz w:val="22"/>
          <w:szCs w:val="22"/>
        </w:rPr>
        <w:t>noc.conf</w:t>
      </w:r>
      <w:r w:rsidR="005B1FAC" w:rsidRPr="005B1FAC">
        <w:rPr>
          <w:sz w:val="22"/>
          <w:szCs w:val="22"/>
        </w:rPr>
        <w:t xml:space="preserve"> </w:t>
      </w:r>
      <w:r w:rsidR="00BF021C" w:rsidRPr="005B1FAC">
        <w:rPr>
          <w:sz w:val="22"/>
          <w:szCs w:val="22"/>
        </w:rPr>
        <w:t>-</w:t>
      </w:r>
      <w:proofErr w:type="spellStart"/>
      <w:r w:rsidRPr="005B1FAC">
        <w:rPr>
          <w:sz w:val="22"/>
          <w:szCs w:val="22"/>
        </w:rPr>
        <w:t>olu.out</w:t>
      </w:r>
      <w:proofErr w:type="spellEnd"/>
      <w:r w:rsidRPr="005B1FAC">
        <w:rPr>
          <w:sz w:val="22"/>
          <w:szCs w:val="22"/>
        </w:rPr>
        <w:t xml:space="preserve">     </w:t>
      </w:r>
      <w:r w:rsidR="00BF021C" w:rsidRPr="005B1FAC">
        <w:rPr>
          <w:sz w:val="22"/>
          <w:szCs w:val="22"/>
        </w:rPr>
        <w:t>-</w:t>
      </w:r>
      <w:proofErr w:type="spellStart"/>
      <w:r w:rsidRPr="005B1FAC">
        <w:rPr>
          <w:sz w:val="22"/>
          <w:szCs w:val="22"/>
        </w:rPr>
        <w:t>elu.err</w:t>
      </w:r>
      <w:proofErr w:type="spellEnd"/>
      <w:r w:rsidR="00EA1212" w:rsidRPr="005B1FAC">
        <w:rPr>
          <w:sz w:val="22"/>
          <w:szCs w:val="22"/>
        </w:rPr>
        <w:t xml:space="preserve"> </w:t>
      </w:r>
      <w:proofErr w:type="spellStart"/>
      <w:proofErr w:type="gramStart"/>
      <w:r w:rsidR="00EA1212" w:rsidRPr="005B1FAC">
        <w:rPr>
          <w:sz w:val="22"/>
          <w:szCs w:val="22"/>
        </w:rPr>
        <w:t>lu.mipseb</w:t>
      </w:r>
      <w:proofErr w:type="spellEnd"/>
      <w:proofErr w:type="gramEnd"/>
      <w:r w:rsidR="00EA1212" w:rsidRPr="005B1FAC">
        <w:rPr>
          <w:sz w:val="22"/>
          <w:szCs w:val="22"/>
        </w:rPr>
        <w:t xml:space="preserve"> </w:t>
      </w:r>
      <w:r w:rsidR="00BF021C" w:rsidRPr="005B1FAC">
        <w:rPr>
          <w:sz w:val="22"/>
          <w:szCs w:val="22"/>
        </w:rPr>
        <w:t>-</w:t>
      </w:r>
      <w:r w:rsidR="00EA1212" w:rsidRPr="005B1FAC">
        <w:rPr>
          <w:sz w:val="22"/>
          <w:szCs w:val="22"/>
        </w:rPr>
        <w:t>n</w:t>
      </w:r>
      <w:r w:rsidR="00684285">
        <w:rPr>
          <w:sz w:val="22"/>
          <w:szCs w:val="22"/>
        </w:rPr>
        <w:t>64</w:t>
      </w:r>
      <w:r w:rsidRPr="005B1FAC">
        <w:rPr>
          <w:sz w:val="22"/>
          <w:szCs w:val="22"/>
        </w:rPr>
        <w:t xml:space="preserve"> </w:t>
      </w:r>
      <w:r w:rsidR="00BF021C" w:rsidRPr="005B1FAC">
        <w:rPr>
          <w:sz w:val="22"/>
          <w:szCs w:val="22"/>
        </w:rPr>
        <w:t>-</w:t>
      </w:r>
      <w:r w:rsidRPr="005B1FAC">
        <w:rPr>
          <w:sz w:val="22"/>
          <w:szCs w:val="22"/>
        </w:rPr>
        <w:t>p1</w:t>
      </w:r>
    </w:p>
    <w:p w14:paraId="0C45907B" w14:textId="61559C43" w:rsidR="00837B75" w:rsidRDefault="00837B75" w:rsidP="00837B75">
      <w:r>
        <w:lastRenderedPageBreak/>
        <w:t xml:space="preserve">Note: remember to check </w:t>
      </w:r>
      <w:proofErr w:type="spellStart"/>
      <w:r>
        <w:t>lu.err</w:t>
      </w:r>
      <w:proofErr w:type="spellEnd"/>
      <w:r>
        <w:t xml:space="preserve"> and </w:t>
      </w:r>
      <w:proofErr w:type="spellStart"/>
      <w:r>
        <w:t>lu.out</w:t>
      </w:r>
      <w:proofErr w:type="spellEnd"/>
      <w:r>
        <w:t xml:space="preserve"> after each simulation to make sure </w:t>
      </w:r>
      <w:r w:rsidR="00157C80">
        <w:t>that the simulated run has completed correctly</w:t>
      </w:r>
      <w:r w:rsidR="00CA7522">
        <w:t>!</w:t>
      </w:r>
    </w:p>
    <w:p w14:paraId="5A6BC7A7" w14:textId="530F4A17" w:rsidR="00C56BD9" w:rsidRDefault="00BC4B6C" w:rsidP="00C56BD9">
      <w:pPr>
        <w:pStyle w:val="ListParagraph"/>
        <w:numPr>
          <w:ilvl w:val="0"/>
          <w:numId w:val="1"/>
        </w:numPr>
      </w:pPr>
      <w:r>
        <w:t>As we increase the matrix</w:t>
      </w:r>
      <w:r w:rsidR="0057220F">
        <w:t xml:space="preserve"> size (</w:t>
      </w:r>
      <w:r w:rsidR="002230E8">
        <w:t>-</w:t>
      </w:r>
      <w:r w:rsidR="0057220F">
        <w:t xml:space="preserve">n parameter) from </w:t>
      </w:r>
      <w:r w:rsidR="00684285">
        <w:t>16</w:t>
      </w:r>
      <w:r w:rsidR="00EA1212">
        <w:t xml:space="preserve"> to </w:t>
      </w:r>
      <w:r w:rsidR="00684285">
        <w:t>64</w:t>
      </w:r>
      <w:r w:rsidR="00ED58BB">
        <w:t xml:space="preserve">, and then to </w:t>
      </w:r>
      <w:r w:rsidR="00CA1F25">
        <w:t>256</w:t>
      </w:r>
      <w:r>
        <w:t xml:space="preserve">, the overall branch predictor improves from </w:t>
      </w:r>
      <w:r w:rsidR="00C56BD9" w:rsidRPr="00C56BD9">
        <w:rPr>
          <w:color w:val="FF0000"/>
          <w:u w:val="single" w:color="FF0000"/>
          <w:bdr w:val="single" w:sz="4" w:space="0" w:color="auto"/>
          <w:shd w:val="clear" w:color="auto" w:fill="E5B8B7" w:themeFill="accent2" w:themeFillTint="66"/>
        </w:rPr>
        <w:t xml:space="preserve">  </w:t>
      </w:r>
      <w:r w:rsidR="006C385E">
        <w:rPr>
          <w:color w:val="FF0000"/>
          <w:u w:val="single" w:color="FF0000"/>
          <w:bdr w:val="single" w:sz="4" w:space="0" w:color="auto"/>
          <w:shd w:val="clear" w:color="auto" w:fill="E5B8B7" w:themeFill="accent2" w:themeFillTint="66"/>
        </w:rPr>
        <w:t>77.89</w:t>
      </w:r>
      <w:r w:rsidR="00814A94">
        <w:rPr>
          <w:color w:val="FF0000"/>
          <w:u w:val="single" w:color="FF0000"/>
          <w:bdr w:val="single" w:sz="4" w:space="0" w:color="auto"/>
          <w:shd w:val="clear" w:color="auto" w:fill="E5B8B7" w:themeFill="accent2" w:themeFillTint="66"/>
        </w:rPr>
        <w:t>%</w:t>
      </w:r>
      <w:r w:rsidR="00C56BD9" w:rsidRPr="00C56BD9">
        <w:rPr>
          <w:color w:val="FF0000"/>
          <w:u w:val="single" w:color="FF0000"/>
          <w:bdr w:val="single" w:sz="4" w:space="0" w:color="auto"/>
          <w:shd w:val="clear" w:color="auto" w:fill="E5B8B7" w:themeFill="accent2" w:themeFillTint="66"/>
        </w:rPr>
        <w:t xml:space="preserve"> </w:t>
      </w:r>
      <w:proofErr w:type="spellStart"/>
      <w:r w:rsidR="006C385E">
        <w:rPr>
          <w:color w:val="FF0000"/>
          <w:u w:val="single" w:color="FF0000"/>
          <w:bdr w:val="single" w:sz="4" w:space="0" w:color="auto"/>
          <w:shd w:val="clear" w:color="auto" w:fill="E5B8B7" w:themeFill="accent2" w:themeFillTint="66"/>
        </w:rPr>
        <w:t>BPred</w:t>
      </w:r>
      <w:proofErr w:type="spellEnd"/>
      <w:r w:rsidR="00C56BD9" w:rsidRPr="00C56BD9">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C56BD9" w:rsidRPr="00C56BD9">
        <w:rPr>
          <w:color w:val="FF0000"/>
          <w:u w:val="single" w:color="FF0000"/>
          <w:bdr w:val="single" w:sz="4" w:space="0" w:color="auto"/>
          <w:shd w:val="clear" w:color="auto" w:fill="E5B8B7" w:themeFill="accent2" w:themeFillTint="66"/>
        </w:rPr>
        <w:t xml:space="preserve">  </w:t>
      </w:r>
      <w:r>
        <w:t xml:space="preserve"> to </w:t>
      </w:r>
      <w:r w:rsidR="00C56BD9" w:rsidRPr="00C56BD9">
        <w:rPr>
          <w:color w:val="FF0000"/>
          <w:u w:val="single" w:color="FF0000"/>
          <w:bdr w:val="single" w:sz="4" w:space="0" w:color="auto"/>
          <w:shd w:val="clear" w:color="auto" w:fill="E5B8B7" w:themeFill="accent2" w:themeFillTint="66"/>
        </w:rPr>
        <w:t xml:space="preserve">  </w:t>
      </w:r>
      <w:r w:rsidR="006C385E">
        <w:rPr>
          <w:color w:val="FF0000"/>
          <w:u w:val="single" w:color="FF0000"/>
          <w:bdr w:val="single" w:sz="4" w:space="0" w:color="auto"/>
          <w:shd w:val="clear" w:color="auto" w:fill="E5B8B7" w:themeFill="accent2" w:themeFillTint="66"/>
        </w:rPr>
        <w:t xml:space="preserve">94.29% </w:t>
      </w:r>
      <w:proofErr w:type="spellStart"/>
      <w:r w:rsidR="006C385E">
        <w:rPr>
          <w:color w:val="FF0000"/>
          <w:u w:val="single" w:color="FF0000"/>
          <w:bdr w:val="single" w:sz="4" w:space="0" w:color="auto"/>
          <w:shd w:val="clear" w:color="auto" w:fill="E5B8B7" w:themeFill="accent2" w:themeFillTint="66"/>
        </w:rPr>
        <w:t>BPred</w:t>
      </w:r>
      <w:proofErr w:type="spellEnd"/>
      <w:r w:rsidR="00C56BD9" w:rsidRPr="00C56BD9">
        <w:rPr>
          <w:color w:val="FF0000"/>
          <w:u w:val="single" w:color="FF0000"/>
          <w:bdr w:val="single" w:sz="4" w:space="0" w:color="auto"/>
          <w:shd w:val="clear" w:color="auto" w:fill="E5B8B7" w:themeFill="accent2" w:themeFillTint="66"/>
        </w:rPr>
        <w:t xml:space="preserve">        </w:t>
      </w:r>
      <w:r>
        <w:t xml:space="preserve"> and then to</w:t>
      </w:r>
      <w:r w:rsidR="00814A94">
        <w:t xml:space="preserve"> </w:t>
      </w:r>
      <w:r w:rsidR="00C56BD9" w:rsidRPr="00C56BD9">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C56BD9" w:rsidRPr="00C56BD9">
        <w:rPr>
          <w:color w:val="FF0000"/>
          <w:u w:val="single" w:color="FF0000"/>
          <w:bdr w:val="single" w:sz="4" w:space="0" w:color="auto"/>
          <w:shd w:val="clear" w:color="auto" w:fill="E5B8B7" w:themeFill="accent2" w:themeFillTint="66"/>
        </w:rPr>
        <w:t xml:space="preserve"> </w:t>
      </w:r>
      <w:r w:rsidR="00814A94">
        <w:rPr>
          <w:color w:val="FF0000"/>
          <w:u w:val="single" w:color="FF0000"/>
          <w:bdr w:val="single" w:sz="4" w:space="0" w:color="auto"/>
          <w:shd w:val="clear" w:color="auto" w:fill="E5B8B7" w:themeFill="accent2" w:themeFillTint="66"/>
        </w:rPr>
        <w:t>9</w:t>
      </w:r>
      <w:r w:rsidR="006C385E">
        <w:rPr>
          <w:color w:val="FF0000"/>
          <w:u w:val="single" w:color="FF0000"/>
          <w:bdr w:val="single" w:sz="4" w:space="0" w:color="auto"/>
          <w:shd w:val="clear" w:color="auto" w:fill="E5B8B7" w:themeFill="accent2" w:themeFillTint="66"/>
        </w:rPr>
        <w:t xml:space="preserve">4.57% </w:t>
      </w:r>
      <w:proofErr w:type="spellStart"/>
      <w:r w:rsidR="006C385E">
        <w:rPr>
          <w:color w:val="FF0000"/>
          <w:u w:val="single" w:color="FF0000"/>
          <w:bdr w:val="single" w:sz="4" w:space="0" w:color="auto"/>
          <w:shd w:val="clear" w:color="auto" w:fill="E5B8B7" w:themeFill="accent2" w:themeFillTint="66"/>
        </w:rPr>
        <w:t>BPred</w:t>
      </w:r>
      <w:proofErr w:type="spellEnd"/>
      <w:r w:rsidR="00C56BD9" w:rsidRPr="00C56BD9">
        <w:rPr>
          <w:color w:val="FF0000"/>
          <w:u w:val="single" w:color="FF0000"/>
          <w:bdr w:val="single" w:sz="4" w:space="0" w:color="auto"/>
          <w:shd w:val="clear" w:color="auto" w:fill="E5B8B7" w:themeFill="accent2" w:themeFillTint="66"/>
        </w:rPr>
        <w:t xml:space="preserve">          </w:t>
      </w:r>
      <w:r w:rsidR="00C56BD9">
        <w:t xml:space="preserve"> </w:t>
      </w:r>
      <w:r>
        <w:t xml:space="preserve">percent. Why does </w:t>
      </w:r>
      <w:r w:rsidR="003F13A6">
        <w:t xml:space="preserve">this </w:t>
      </w:r>
      <w:r>
        <w:t xml:space="preserve">accuracy improve as we </w:t>
      </w:r>
      <w:r w:rsidR="00C56BD9">
        <w:t xml:space="preserve">increase the –n parameter in </w:t>
      </w:r>
      <w:proofErr w:type="spellStart"/>
      <w:r w:rsidR="00C56BD9">
        <w:t>lu</w:t>
      </w:r>
      <w:proofErr w:type="spellEnd"/>
      <w:r w:rsidR="00C56BD9">
        <w:t>?</w:t>
      </w:r>
    </w:p>
    <w:p w14:paraId="5A6BC7A8" w14:textId="308570B2" w:rsidR="00BC4B6C" w:rsidRDefault="006C385E"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roofErr w:type="spellStart"/>
      <w:r>
        <w:rPr>
          <w:color w:val="FF0000"/>
          <w:u w:val="single" w:color="FF0000"/>
        </w:rPr>
        <w:t>BPred</w:t>
      </w:r>
      <w:proofErr w:type="spellEnd"/>
      <w:r>
        <w:rPr>
          <w:color w:val="FF0000"/>
          <w:u w:val="single" w:color="FF0000"/>
        </w:rPr>
        <w:t xml:space="preserve"> accuracy approves as we increase -n </w:t>
      </w:r>
      <w:r w:rsidR="00312BD9">
        <w:rPr>
          <w:color w:val="FF0000"/>
          <w:u w:val="single" w:color="FF0000"/>
        </w:rPr>
        <w:t xml:space="preserve">because as </w:t>
      </w:r>
      <w:r w:rsidR="00312BD9" w:rsidRPr="00312BD9">
        <w:rPr>
          <w:color w:val="FF0000"/>
          <w:u w:val="single" w:color="FF0000"/>
        </w:rPr>
        <w:t>the matrix size increases, the loops within the program run more iterations, creating more consistent and predictable branch patterns. The improvement in accuracy is not because the predictor becomes better trained with more instructions</w:t>
      </w:r>
      <w:r w:rsidR="00AC52A4">
        <w:rPr>
          <w:color w:val="FF0000"/>
          <w:u w:val="single" w:color="FF0000"/>
        </w:rPr>
        <w:t>,</w:t>
      </w:r>
      <w:r w:rsidR="00312BD9" w:rsidRPr="00312BD9">
        <w:rPr>
          <w:color w:val="FF0000"/>
          <w:u w:val="single" w:color="FF0000"/>
        </w:rPr>
        <w:t xml:space="preserve"> but because larger matrices </w:t>
      </w:r>
      <w:r w:rsidR="00943FEC">
        <w:rPr>
          <w:color w:val="FF0000"/>
          <w:u w:val="single" w:color="FF0000"/>
        </w:rPr>
        <w:t>contain</w:t>
      </w:r>
      <w:r w:rsidR="00312BD9" w:rsidRPr="00312BD9">
        <w:rPr>
          <w:color w:val="FF0000"/>
          <w:u w:val="single" w:color="FF0000"/>
        </w:rPr>
        <w:t xml:space="preserve"> more repetitive and predictable control flow</w:t>
      </w:r>
      <w:r w:rsidR="00506B4E">
        <w:rPr>
          <w:color w:val="FF0000"/>
          <w:u w:val="single" w:color="FF0000"/>
        </w:rPr>
        <w:t xml:space="preserve"> code</w:t>
      </w:r>
      <w:r w:rsidR="00312BD9" w:rsidRPr="00312BD9">
        <w:rPr>
          <w:color w:val="FF0000"/>
          <w:u w:val="single" w:color="FF0000"/>
        </w:rPr>
        <w:t>.</w:t>
      </w:r>
      <w:r w:rsidR="00312BD9">
        <w:rPr>
          <w:color w:val="FF0000"/>
          <w:u w:val="single" w:color="FF0000"/>
        </w:rPr>
        <w:t xml:space="preserve"> </w:t>
      </w:r>
    </w:p>
    <w:p w14:paraId="78377DED" w14:textId="77777777" w:rsidR="00813653" w:rsidRDefault="00813653"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46C87581" w14:textId="77777777" w:rsidR="004B62C0" w:rsidRDefault="00506B4E"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w:t>
      </w:r>
      <w:r w:rsidR="00813653">
        <w:rPr>
          <w:color w:val="FF0000"/>
          <w:u w:val="single" w:color="FF0000"/>
        </w:rPr>
        <w:t xml:space="preserve">he mispredictions for </w:t>
      </w:r>
      <w:r w:rsidR="00CA5DBC">
        <w:rPr>
          <w:color w:val="FF0000"/>
          <w:u w:val="single" w:color="FF0000"/>
        </w:rPr>
        <w:t xml:space="preserve">all </w:t>
      </w:r>
      <w:r w:rsidR="00813653">
        <w:rPr>
          <w:color w:val="FF0000"/>
          <w:u w:val="single" w:color="FF0000"/>
        </w:rPr>
        <w:t xml:space="preserve">matrices </w:t>
      </w:r>
      <w:r w:rsidR="00094DE7">
        <w:rPr>
          <w:color w:val="FF0000"/>
          <w:u w:val="single" w:color="FF0000"/>
        </w:rPr>
        <w:t>will be the same or</w:t>
      </w:r>
      <w:r w:rsidR="00813653">
        <w:rPr>
          <w:color w:val="FF0000"/>
          <w:u w:val="single" w:color="FF0000"/>
        </w:rPr>
        <w:t xml:space="preserve"> very similar, but the ratio of mispredictions to</w:t>
      </w:r>
      <w:r w:rsidR="00487F7D">
        <w:rPr>
          <w:color w:val="FF0000"/>
          <w:u w:val="single" w:color="FF0000"/>
        </w:rPr>
        <w:t xml:space="preserve"> correct</w:t>
      </w:r>
      <w:r w:rsidR="00813653">
        <w:rPr>
          <w:color w:val="FF0000"/>
          <w:u w:val="single" w:color="FF0000"/>
        </w:rPr>
        <w:t xml:space="preserve"> branch</w:t>
      </w:r>
      <w:r w:rsidR="00487F7D">
        <w:rPr>
          <w:color w:val="FF0000"/>
          <w:u w:val="single" w:color="FF0000"/>
        </w:rPr>
        <w:t xml:space="preserve"> predictions will become higher for larger matrices due to the</w:t>
      </w:r>
      <w:r w:rsidR="00094DE7">
        <w:rPr>
          <w:color w:val="FF0000"/>
          <w:u w:val="single" w:color="FF0000"/>
        </w:rPr>
        <w:t xml:space="preserve"> increased </w:t>
      </w:r>
      <w:r w:rsidR="00065493">
        <w:rPr>
          <w:color w:val="FF0000"/>
          <w:u w:val="single" w:color="FF0000"/>
        </w:rPr>
        <w:t>number of loop iterations</w:t>
      </w:r>
      <w:r w:rsidR="00487F7D">
        <w:rPr>
          <w:color w:val="FF0000"/>
          <w:u w:val="single" w:color="FF0000"/>
        </w:rPr>
        <w:t>, which are al</w:t>
      </w:r>
      <w:r w:rsidR="00637E23">
        <w:rPr>
          <w:color w:val="FF0000"/>
          <w:u w:val="single" w:color="FF0000"/>
        </w:rPr>
        <w:t xml:space="preserve">most </w:t>
      </w:r>
      <w:r w:rsidR="00487F7D">
        <w:rPr>
          <w:color w:val="FF0000"/>
          <w:u w:val="single" w:color="FF0000"/>
        </w:rPr>
        <w:t>always predicted correctly</w:t>
      </w:r>
      <w:r w:rsidR="00065493">
        <w:rPr>
          <w:color w:val="FF0000"/>
          <w:u w:val="single" w:color="FF0000"/>
        </w:rPr>
        <w:t xml:space="preserve"> aside from the end and beginnin</w:t>
      </w:r>
      <w:r w:rsidR="008C777C">
        <w:rPr>
          <w:color w:val="FF0000"/>
          <w:u w:val="single" w:color="FF0000"/>
        </w:rPr>
        <w:t>g</w:t>
      </w:r>
      <w:r w:rsidR="00065493">
        <w:rPr>
          <w:color w:val="FF0000"/>
          <w:u w:val="single" w:color="FF0000"/>
        </w:rPr>
        <w:t xml:space="preserve"> </w:t>
      </w:r>
      <w:r w:rsidR="008C61BA">
        <w:rPr>
          <w:color w:val="FF0000"/>
          <w:u w:val="single" w:color="FF0000"/>
        </w:rPr>
        <w:t>(</w:t>
      </w:r>
      <w:r w:rsidR="00065493">
        <w:rPr>
          <w:color w:val="FF0000"/>
          <w:u w:val="single" w:color="FF0000"/>
        </w:rPr>
        <w:t>depending on the predictor used</w:t>
      </w:r>
      <w:r w:rsidR="008C777C">
        <w:rPr>
          <w:color w:val="FF0000"/>
          <w:u w:val="single" w:color="FF0000"/>
        </w:rPr>
        <w:t xml:space="preserve"> and initial stat</w:t>
      </w:r>
      <w:r w:rsidR="008C61BA">
        <w:rPr>
          <w:color w:val="FF0000"/>
          <w:u w:val="single" w:color="FF0000"/>
        </w:rPr>
        <w:t>e).</w:t>
      </w:r>
      <w:r>
        <w:rPr>
          <w:color w:val="FF0000"/>
          <w:u w:val="single" w:color="FF0000"/>
        </w:rPr>
        <w:t xml:space="preserve"> For example, a smaller matrix might have 2 mispredictions with </w:t>
      </w:r>
      <w:r w:rsidR="00C32CAF">
        <w:rPr>
          <w:color w:val="FF0000"/>
          <w:u w:val="single" w:color="FF0000"/>
        </w:rPr>
        <w:t>98</w:t>
      </w:r>
      <w:r w:rsidR="00045485">
        <w:rPr>
          <w:color w:val="FF0000"/>
          <w:u w:val="single" w:color="FF0000"/>
        </w:rPr>
        <w:t xml:space="preserve"> correct</w:t>
      </w:r>
      <w:r>
        <w:rPr>
          <w:color w:val="FF0000"/>
          <w:u w:val="single" w:color="FF0000"/>
        </w:rPr>
        <w:t xml:space="preserve"> predictions, while a</w:t>
      </w:r>
      <w:r w:rsidR="00045485">
        <w:rPr>
          <w:color w:val="FF0000"/>
          <w:u w:val="single" w:color="FF0000"/>
        </w:rPr>
        <w:t xml:space="preserve"> much</w:t>
      </w:r>
      <w:r>
        <w:rPr>
          <w:color w:val="FF0000"/>
          <w:u w:val="single" w:color="FF0000"/>
        </w:rPr>
        <w:t xml:space="preserve"> larger matrix may have 2</w:t>
      </w:r>
      <w:r w:rsidR="00AA6D76">
        <w:rPr>
          <w:color w:val="FF0000"/>
          <w:u w:val="single" w:color="FF0000"/>
        </w:rPr>
        <w:t xml:space="preserve"> or 3</w:t>
      </w:r>
      <w:r>
        <w:rPr>
          <w:color w:val="FF0000"/>
          <w:u w:val="single" w:color="FF0000"/>
        </w:rPr>
        <w:t xml:space="preserve"> mispredictions with </w:t>
      </w:r>
      <w:r w:rsidR="00C32CAF">
        <w:rPr>
          <w:color w:val="FF0000"/>
          <w:u w:val="single" w:color="FF0000"/>
        </w:rPr>
        <w:t>798</w:t>
      </w:r>
      <w:r w:rsidR="00045485">
        <w:rPr>
          <w:color w:val="FF0000"/>
          <w:u w:val="single" w:color="FF0000"/>
        </w:rPr>
        <w:t xml:space="preserve"> correct predictions.</w:t>
      </w:r>
      <w:r w:rsidR="00AA6D76">
        <w:rPr>
          <w:color w:val="FF0000"/>
          <w:u w:val="single" w:color="FF0000"/>
        </w:rPr>
        <w:t xml:space="preserve"> </w:t>
      </w:r>
    </w:p>
    <w:p w14:paraId="1ADE6DA4" w14:textId="77777777" w:rsidR="004B62C0" w:rsidRDefault="004B62C0"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4B1F4C42" w14:textId="1350B939" w:rsidR="00813653" w:rsidRPr="00C56BD9" w:rsidRDefault="00AA6D76"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Clearly, the larger matrix will be more accurate</w:t>
      </w:r>
      <w:r w:rsidR="00E1639A">
        <w:rPr>
          <w:color w:val="FF0000"/>
          <w:u w:val="single" w:color="FF0000"/>
        </w:rPr>
        <w:t>.</w:t>
      </w:r>
    </w:p>
    <w:p w14:paraId="5A6BC7A9" w14:textId="77777777" w:rsidR="00C56BD9" w:rsidRPr="00C56BD9" w:rsidRDefault="00C56BD9"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A" w14:textId="77777777" w:rsidR="00BC4B6C" w:rsidRPr="00C56BD9" w:rsidRDefault="00BC4B6C"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B" w14:textId="77777777" w:rsidR="003F13A6" w:rsidRPr="00C56BD9" w:rsidRDefault="003F13A6"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C" w14:textId="77777777" w:rsidR="003F13A6" w:rsidRDefault="003F13A6" w:rsidP="003F13A6">
      <w:pPr>
        <w:pStyle w:val="ListParagraph"/>
      </w:pPr>
      <w:r w:rsidRPr="003F13A6">
        <w:t>Note</w:t>
      </w:r>
      <w:r>
        <w:t>: Predictor accuracy is essentially the overall probability that an occurrence of branch instruction will be predicted correctly, i.e. the fact that we complete more instructions or that we complete more branches does not by itself explain why each branch occurrence is now more likely to be predicted correctly.</w:t>
      </w:r>
    </w:p>
    <w:p w14:paraId="5A6BC7AD" w14:textId="77777777" w:rsidR="009D0F01" w:rsidRDefault="009D0F01" w:rsidP="003F13A6">
      <w:pPr>
        <w:pStyle w:val="ListParagraph"/>
      </w:pPr>
      <w:r>
        <w:t xml:space="preserve">Note: We are not asking for guesswork - the answer to this question should </w:t>
      </w:r>
      <w:r w:rsidR="00D703A3">
        <w:t>include</w:t>
      </w:r>
      <w:r>
        <w:t xml:space="preserve"> either </w:t>
      </w:r>
      <w:r w:rsidR="00602790" w:rsidRPr="001F43C0">
        <w:rPr>
          <w:i/>
        </w:rPr>
        <w:t>conclusive</w:t>
      </w:r>
      <w:r>
        <w:t xml:space="preserve"> evidence or </w:t>
      </w:r>
      <w:r w:rsidRPr="009D0F01">
        <w:rPr>
          <w:i/>
        </w:rPr>
        <w:t>excellent</w:t>
      </w:r>
      <w:r>
        <w:t xml:space="preserve"> reasoning.</w:t>
      </w:r>
    </w:p>
    <w:p w14:paraId="5A6BC7AE" w14:textId="77777777" w:rsidR="00BC4B6C" w:rsidRDefault="00BC4B6C" w:rsidP="00BC4B6C">
      <w:pPr>
        <w:pStyle w:val="ListParagraph"/>
      </w:pPr>
    </w:p>
    <w:p w14:paraId="5A6BC7AF" w14:textId="2E1F3B29" w:rsidR="00BC4B6C" w:rsidRDefault="008031BE" w:rsidP="00CC5674">
      <w:pPr>
        <w:pStyle w:val="ListParagraph"/>
        <w:numPr>
          <w:ilvl w:val="0"/>
          <w:numId w:val="1"/>
        </w:numPr>
      </w:pPr>
      <w:r>
        <w:t xml:space="preserve">Submit </w:t>
      </w:r>
      <w:r w:rsidR="00BC4B6C">
        <w:t xml:space="preserve">all three simulator-generated </w:t>
      </w:r>
      <w:r w:rsidR="0057220F">
        <w:t>report files (</w:t>
      </w:r>
      <w:r w:rsidR="0057220F" w:rsidRPr="00802E46">
        <w:rPr>
          <w:b/>
        </w:rPr>
        <w:t>sesc_lu.mipseb.n</w:t>
      </w:r>
      <w:r w:rsidR="00BA00EA">
        <w:rPr>
          <w:b/>
        </w:rPr>
        <w:t>16</w:t>
      </w:r>
      <w:r w:rsidR="00D229F6">
        <w:rPr>
          <w:b/>
        </w:rPr>
        <w:t>.rpt</w:t>
      </w:r>
      <w:r w:rsidR="0057220F" w:rsidRPr="00802E46">
        <w:rPr>
          <w:b/>
        </w:rPr>
        <w:t>, sesc_lu.mipseb.n</w:t>
      </w:r>
      <w:r w:rsidR="00BA00EA">
        <w:rPr>
          <w:b/>
        </w:rPr>
        <w:t>64</w:t>
      </w:r>
      <w:r w:rsidR="00D229F6">
        <w:rPr>
          <w:b/>
        </w:rPr>
        <w:t>.rpt</w:t>
      </w:r>
      <w:r w:rsidR="0057220F" w:rsidRPr="00802E46">
        <w:rPr>
          <w:b/>
        </w:rPr>
        <w:t>, and sesc_lu.mipseb.n</w:t>
      </w:r>
      <w:r w:rsidR="00CA1F25">
        <w:rPr>
          <w:b/>
        </w:rPr>
        <w:t>256</w:t>
      </w:r>
      <w:r w:rsidR="00D229F6">
        <w:rPr>
          <w:b/>
        </w:rPr>
        <w:t>.rpt</w:t>
      </w:r>
      <w:r w:rsidR="00BC4B6C">
        <w:t>). Remember that each of these should be a result of only one simulation!</w:t>
      </w:r>
    </w:p>
    <w:p w14:paraId="5A6BC7B0" w14:textId="77777777" w:rsidR="00667306" w:rsidRDefault="004468D9" w:rsidP="006F0D1B">
      <w:pPr>
        <w:pStyle w:val="Heading3"/>
      </w:pPr>
      <w:r>
        <w:t>Part 2 [4</w:t>
      </w:r>
      <w:r w:rsidR="00270BAC">
        <w:t>0</w:t>
      </w:r>
      <w:r w:rsidR="00667306">
        <w:t xml:space="preserve"> points]: Compiling </w:t>
      </w:r>
      <w:r w:rsidR="00AF0EB6">
        <w:t xml:space="preserve">and simulating </w:t>
      </w:r>
      <w:r w:rsidR="00667306">
        <w:t xml:space="preserve">a small </w:t>
      </w:r>
      <w:proofErr w:type="gramStart"/>
      <w:r w:rsidR="00667306">
        <w:t>application</w:t>
      </w:r>
      <w:proofErr w:type="gramEnd"/>
    </w:p>
    <w:p w14:paraId="5A6BC7B1" w14:textId="77777777" w:rsidR="00960E55" w:rsidRDefault="00AF0EB6" w:rsidP="00667306">
      <w:r>
        <w:t xml:space="preserve">Now let’s see how to compile our </w:t>
      </w:r>
      <w:r w:rsidR="00D5495A">
        <w:t xml:space="preserve">own </w:t>
      </w:r>
      <w:r>
        <w:t xml:space="preserve">code so we can run it within the simulator. For that purpose, </w:t>
      </w:r>
      <w:r w:rsidR="00960E55">
        <w:t xml:space="preserve">modify the </w:t>
      </w:r>
      <w:proofErr w:type="spellStart"/>
      <w:r w:rsidR="002D2240" w:rsidRPr="002D2240">
        <w:rPr>
          <w:rFonts w:ascii="Courier New" w:hAnsi="Courier New" w:cs="Courier New"/>
          <w:sz w:val="22"/>
          <w:szCs w:val="22"/>
        </w:rPr>
        <w:t>hello.c</w:t>
      </w:r>
      <w:proofErr w:type="spellEnd"/>
      <w:r w:rsidR="002D2240">
        <w:t xml:space="preserve"> </w:t>
      </w:r>
      <w:r w:rsidR="00960E55">
        <w:t>in the ~/</w:t>
      </w:r>
      <w:proofErr w:type="spellStart"/>
      <w:r w:rsidR="00960E55">
        <w:t>sesc</w:t>
      </w:r>
      <w:proofErr w:type="spellEnd"/>
      <w:r w:rsidR="00960E55">
        <w:t xml:space="preserve">/tests/ directory to print a greeting with your first and last name. The </w:t>
      </w:r>
      <w:proofErr w:type="spellStart"/>
      <w:r w:rsidR="00960E55">
        <w:t>hello.c</w:t>
      </w:r>
      <w:proofErr w:type="spellEnd"/>
      <w:r w:rsidR="00960E55">
        <w:t xml:space="preserve"> should be </w:t>
      </w:r>
      <w:r w:rsidR="00960E55" w:rsidRPr="00960E55">
        <w:rPr>
          <w:b/>
        </w:rPr>
        <w:t>exactly</w:t>
      </w:r>
      <w:r w:rsidR="00960E55">
        <w:t xml:space="preserve"> as follows</w:t>
      </w:r>
      <w:r w:rsidR="0057220F">
        <w:t xml:space="preserve"> (e.g. do not omit the \n at the end of the string in the </w:t>
      </w:r>
      <w:proofErr w:type="spellStart"/>
      <w:r w:rsidR="0057220F">
        <w:t>printf</w:t>
      </w:r>
      <w:proofErr w:type="spellEnd"/>
      <w:r w:rsidR="0057220F">
        <w:t xml:space="preserve"> call, do not add extra spaces or other characters to the string, etc.)</w:t>
      </w:r>
      <w:r w:rsidR="00960E55">
        <w:t>, except that the name (the part in bold and cursive letters) should be your first a</w:t>
      </w:r>
      <w:r w:rsidR="00F71D05">
        <w:t>nd last name as show in Canvas</w:t>
      </w:r>
      <w:r w:rsidR="00960E55">
        <w:t>:</w:t>
      </w:r>
    </w:p>
    <w:p w14:paraId="5A6BC7B2" w14:textId="77777777" w:rsidR="002D2240" w:rsidRPr="002D2240" w:rsidRDefault="002D2240" w:rsidP="00270BAC">
      <w:pPr>
        <w:pStyle w:val="CommandLine"/>
      </w:pPr>
      <w:r w:rsidRPr="002D2240">
        <w:t>#include &lt;</w:t>
      </w:r>
      <w:proofErr w:type="spellStart"/>
      <w:r w:rsidRPr="002D2240">
        <w:t>stdio.h</w:t>
      </w:r>
      <w:proofErr w:type="spellEnd"/>
      <w:r w:rsidRPr="002D2240">
        <w:t>&gt;</w:t>
      </w:r>
    </w:p>
    <w:p w14:paraId="5A6BC7B3" w14:textId="77777777" w:rsidR="002D2240" w:rsidRPr="002D2240" w:rsidRDefault="002D2240" w:rsidP="00270BAC">
      <w:pPr>
        <w:pStyle w:val="CommandLine"/>
      </w:pPr>
      <w:r w:rsidRPr="002D2240">
        <w:t xml:space="preserve">int </w:t>
      </w:r>
      <w:proofErr w:type="gramStart"/>
      <w:r w:rsidRPr="002D2240">
        <w:t>main(</w:t>
      </w:r>
      <w:proofErr w:type="gramEnd"/>
      <w:r w:rsidRPr="002D2240">
        <w:t xml:space="preserve">int </w:t>
      </w:r>
      <w:proofErr w:type="spellStart"/>
      <w:r w:rsidRPr="002D2240">
        <w:t>argc</w:t>
      </w:r>
      <w:proofErr w:type="spellEnd"/>
      <w:r w:rsidRPr="002D2240">
        <w:t>, char *</w:t>
      </w:r>
      <w:proofErr w:type="spellStart"/>
      <w:r w:rsidRPr="002D2240">
        <w:t>argv</w:t>
      </w:r>
      <w:proofErr w:type="spellEnd"/>
      <w:r w:rsidRPr="002D2240">
        <w:t>[]){</w:t>
      </w:r>
    </w:p>
    <w:p w14:paraId="5A6BC7B4" w14:textId="4CA19BEE" w:rsidR="002D2240" w:rsidRPr="002D2240" w:rsidRDefault="0057220F" w:rsidP="00270BAC">
      <w:pPr>
        <w:pStyle w:val="CommandLine"/>
      </w:pPr>
      <w:r>
        <w:lastRenderedPageBreak/>
        <w:t xml:space="preserve">  </w:t>
      </w:r>
      <w:proofErr w:type="spellStart"/>
      <w:proofErr w:type="gramStart"/>
      <w:r>
        <w:t>printf</w:t>
      </w:r>
      <w:proofErr w:type="spellEnd"/>
      <w:r>
        <w:t>(</w:t>
      </w:r>
      <w:proofErr w:type="gramEnd"/>
      <w:r>
        <w:t>"</w:t>
      </w:r>
      <w:r w:rsidR="00083EF6">
        <w:t>H</w:t>
      </w:r>
      <w:r w:rsidR="00F04829">
        <w:t>i</w:t>
      </w:r>
      <w:r w:rsidR="00083EF6">
        <w:t>!</w:t>
      </w:r>
      <w:r w:rsidR="00B27400">
        <w:t xml:space="preserve"> </w:t>
      </w:r>
      <w:r w:rsidR="00F04829">
        <w:t>I am</w:t>
      </w:r>
      <w:r w:rsidR="00CA7522">
        <w:t xml:space="preserve"> </w:t>
      </w:r>
      <w:r w:rsidR="002D2240" w:rsidRPr="00960E55">
        <w:rPr>
          <w:b/>
          <w:i/>
        </w:rPr>
        <w:t xml:space="preserve">Milos </w:t>
      </w:r>
      <w:proofErr w:type="spellStart"/>
      <w:r w:rsidR="002D2240" w:rsidRPr="00960E55">
        <w:rPr>
          <w:b/>
          <w:i/>
        </w:rPr>
        <w:t>Prvulovic</w:t>
      </w:r>
      <w:proofErr w:type="spellEnd"/>
      <w:r w:rsidR="002D2240" w:rsidRPr="002D2240">
        <w:t>\n"</w:t>
      </w:r>
      <w:proofErr w:type="gramStart"/>
      <w:r w:rsidR="002D2240" w:rsidRPr="002D2240">
        <w:t>);</w:t>
      </w:r>
      <w:proofErr w:type="gramEnd"/>
    </w:p>
    <w:p w14:paraId="5A6BC7B5" w14:textId="77777777" w:rsidR="002D2240" w:rsidRPr="002D2240" w:rsidRDefault="002D2240" w:rsidP="00270BAC">
      <w:pPr>
        <w:pStyle w:val="CommandLine"/>
      </w:pPr>
      <w:r w:rsidRPr="002D2240">
        <w:t xml:space="preserve">  return </w:t>
      </w:r>
      <w:proofErr w:type="gramStart"/>
      <w:r w:rsidRPr="002D2240">
        <w:t>0;</w:t>
      </w:r>
      <w:proofErr w:type="gramEnd"/>
    </w:p>
    <w:p w14:paraId="5A6BC7B6" w14:textId="77777777" w:rsidR="002D2240" w:rsidRPr="002D2240" w:rsidRDefault="002D2240" w:rsidP="00270BAC">
      <w:pPr>
        <w:pStyle w:val="CommandLine"/>
      </w:pPr>
      <w:r w:rsidRPr="002D2240">
        <w:t>}</w:t>
      </w:r>
    </w:p>
    <w:p w14:paraId="5A6BC7B7" w14:textId="77777777" w:rsidR="002D2240" w:rsidRDefault="00960E55" w:rsidP="00667306">
      <w:r>
        <w:t>Now y</w:t>
      </w:r>
      <w:r w:rsidR="002D2240">
        <w:t>ou should try to compile and run your code natively, to see if it’s working:</w:t>
      </w:r>
    </w:p>
    <w:p w14:paraId="5A6BC7B8" w14:textId="0A2D3B79" w:rsidR="002D2240" w:rsidRPr="00270BAC" w:rsidRDefault="001D3DFF" w:rsidP="00270BAC">
      <w:pPr>
        <w:pStyle w:val="CommandLine"/>
      </w:pPr>
      <w:proofErr w:type="spellStart"/>
      <w:r w:rsidRPr="00270BAC">
        <w:t>gcc</w:t>
      </w:r>
      <w:proofErr w:type="spellEnd"/>
      <w:r w:rsidRPr="00270BAC">
        <w:t xml:space="preserve"> </w:t>
      </w:r>
      <w:r w:rsidR="00E9435C">
        <w:t>-</w:t>
      </w:r>
      <w:r w:rsidR="002D2240" w:rsidRPr="00270BAC">
        <w:t xml:space="preserve">o hello </w:t>
      </w:r>
      <w:proofErr w:type="spellStart"/>
      <w:r w:rsidR="002D2240" w:rsidRPr="00270BAC">
        <w:t>hello.c</w:t>
      </w:r>
      <w:proofErr w:type="spellEnd"/>
    </w:p>
    <w:p w14:paraId="5A6BC7B9" w14:textId="77777777" w:rsidR="002D2240" w:rsidRDefault="002D2240" w:rsidP="00270BAC">
      <w:pPr>
        <w:pStyle w:val="CommandLine"/>
      </w:pPr>
      <w:proofErr w:type="gramStart"/>
      <w:r>
        <w:t>./</w:t>
      </w:r>
      <w:proofErr w:type="gramEnd"/>
      <w:r>
        <w:t>hello</w:t>
      </w:r>
    </w:p>
    <w:p w14:paraId="5A6BC7BA" w14:textId="33E4D95B" w:rsidR="002D58A9" w:rsidRDefault="002D2240" w:rsidP="00667306">
      <w:r>
        <w:t>This should re</w:t>
      </w:r>
      <w:r w:rsidR="004E0B4B">
        <w:t>sult in printing out the “</w:t>
      </w:r>
      <w:r w:rsidR="00BC0F1A" w:rsidRPr="00BC0F1A">
        <w:t>H</w:t>
      </w:r>
      <w:r w:rsidR="00B27400">
        <w:t>i</w:t>
      </w:r>
      <w:r w:rsidR="00BC0F1A" w:rsidRPr="00BC0F1A">
        <w:t xml:space="preserve">! </w:t>
      </w:r>
      <w:r w:rsidR="00423D78">
        <w:t>I am</w:t>
      </w:r>
      <w:r w:rsidR="00BC0F1A" w:rsidRPr="00BC0F1A">
        <w:t xml:space="preserve"> Milos </w:t>
      </w:r>
      <w:proofErr w:type="spellStart"/>
      <w:r w:rsidR="00BC0F1A" w:rsidRPr="00BC0F1A">
        <w:t>Prvulovic</w:t>
      </w:r>
      <w:proofErr w:type="spellEnd"/>
      <w:r>
        <w:t>” message</w:t>
      </w:r>
      <w:r w:rsidR="00960E55">
        <w:t xml:space="preserve"> and then a newline</w:t>
      </w:r>
      <w:r w:rsidR="00DD029C">
        <w:t>, with your own name of course</w:t>
      </w:r>
      <w:r>
        <w:t xml:space="preserve">. Once your code is working natively, you can try compiling it for the simulator. </w:t>
      </w:r>
      <w:r w:rsidR="00DD029C">
        <w:t>Remember that, b</w:t>
      </w:r>
      <w:r>
        <w:t xml:space="preserve">ecause the simulator uses the MIPS ISA, we cannot use the native compiler. Instead, we use a </w:t>
      </w:r>
      <w:r w:rsidRPr="002D2240">
        <w:rPr>
          <w:b/>
        </w:rPr>
        <w:t>cross-compiler</w:t>
      </w:r>
      <w:r>
        <w:t xml:space="preserve"> – it is a compiler that runs on one machine (the native machine)</w:t>
      </w:r>
      <w:r w:rsidR="00DD029C">
        <w:t xml:space="preserve"> </w:t>
      </w:r>
      <w:r>
        <w:t>but produces code for a different machine (the target machine, i.e. MIPS). Installing and setting up the cross-compiler is a time-consuming and tricky process, so we have already installed one and made it ready for you to use. It can be found in /</w:t>
      </w:r>
      <w:proofErr w:type="spellStart"/>
      <w:r w:rsidR="00A72434">
        <w:t>mipsr</w:t>
      </w:r>
      <w:r w:rsidR="00DD029C">
        <w:t>oo</w:t>
      </w:r>
      <w:r w:rsidR="00A72434">
        <w:t>t</w:t>
      </w:r>
      <w:proofErr w:type="spellEnd"/>
      <w:r w:rsidR="00A72434">
        <w:t>/cross</w:t>
      </w:r>
      <w:r w:rsidR="0032348A">
        <w:t>-</w:t>
      </w:r>
      <w:r w:rsidR="00A72434">
        <w:t>tools/bin with a name</w:t>
      </w:r>
      <w:r w:rsidR="00AE1469">
        <w:br/>
      </w:r>
      <w:r w:rsidR="00A72434">
        <w:t>“</w:t>
      </w:r>
      <w:proofErr w:type="spellStart"/>
      <w:r w:rsidR="002D58A9">
        <w:t>mips</w:t>
      </w:r>
      <w:proofErr w:type="spellEnd"/>
      <w:r w:rsidR="00AE1469">
        <w:t>-</w:t>
      </w:r>
      <w:r w:rsidR="002D58A9">
        <w:t>unknown</w:t>
      </w:r>
      <w:r w:rsidR="00AE1469">
        <w:t>-</w:t>
      </w:r>
      <w:proofErr w:type="spellStart"/>
      <w:r w:rsidR="002D58A9">
        <w:t>linux</w:t>
      </w:r>
      <w:proofErr w:type="spellEnd"/>
      <w:r w:rsidR="00AE1469">
        <w:t>-</w:t>
      </w:r>
      <w:r w:rsidR="002D58A9">
        <w:t>gnu</w:t>
      </w:r>
      <w:r w:rsidR="00AE1469">
        <w:t>-</w:t>
      </w:r>
      <w:proofErr w:type="spellStart"/>
      <w:r w:rsidR="002D58A9">
        <w:t>gcc</w:t>
      </w:r>
      <w:proofErr w:type="spellEnd"/>
      <w:r w:rsidR="002D58A9">
        <w:t xml:space="preserve">”. In fact, there a number of other cross-compilation tools there, all of them with a prefix </w:t>
      </w:r>
      <w:r w:rsidR="009B0318">
        <w:t>“</w:t>
      </w:r>
      <w:proofErr w:type="spellStart"/>
      <w:r w:rsidR="002D58A9">
        <w:t>mips</w:t>
      </w:r>
      <w:proofErr w:type="spellEnd"/>
      <w:r w:rsidR="00AE1469">
        <w:t>-</w:t>
      </w:r>
      <w:r w:rsidR="002D58A9">
        <w:t>unknown</w:t>
      </w:r>
      <w:r w:rsidR="00AE1469">
        <w:t>-</w:t>
      </w:r>
      <w:proofErr w:type="spellStart"/>
      <w:r w:rsidR="002D58A9">
        <w:t>linux</w:t>
      </w:r>
      <w:proofErr w:type="spellEnd"/>
      <w:r w:rsidR="00AE1469">
        <w:t>-</w:t>
      </w:r>
      <w:r w:rsidR="002D58A9">
        <w:t>gnu</w:t>
      </w:r>
      <w:proofErr w:type="gramStart"/>
      <w:r w:rsidR="00AE1469">
        <w:t>-</w:t>
      </w:r>
      <w:r w:rsidR="009B0318">
        <w:t>“</w:t>
      </w:r>
      <w:proofErr w:type="gramEnd"/>
      <w:r w:rsidR="009B0318">
        <w:t>,</w:t>
      </w:r>
      <w:r w:rsidR="002D58A9">
        <w:t xml:space="preserve"> followed by the usual name of a GNU/GCC tool. Examples of these tools include </w:t>
      </w:r>
      <w:proofErr w:type="spellStart"/>
      <w:r w:rsidR="002D58A9">
        <w:t>gcc</w:t>
      </w:r>
      <w:proofErr w:type="spellEnd"/>
      <w:r w:rsidR="002D58A9">
        <w:t xml:space="preserve"> (a C compiler), g++ (a C++ compiler), gas (assembler), </w:t>
      </w:r>
      <w:proofErr w:type="spellStart"/>
      <w:r w:rsidR="002D58A9">
        <w:t>objdump</w:t>
      </w:r>
      <w:proofErr w:type="spellEnd"/>
      <w:r w:rsidR="002D58A9">
        <w:t xml:space="preserve"> (tool for displaying information about object files), addr2line (returns source file and line for a given instruction address), etc.</w:t>
      </w:r>
    </w:p>
    <w:p w14:paraId="5A6BC7BB" w14:textId="77777777" w:rsidR="002D58A9" w:rsidRDefault="002D58A9" w:rsidP="00667306">
      <w:r>
        <w:t xml:space="preserve">To compile our </w:t>
      </w:r>
      <w:proofErr w:type="spellStart"/>
      <w:r>
        <w:t>hello.c</w:t>
      </w:r>
      <w:proofErr w:type="spellEnd"/>
      <w:r>
        <w:t xml:space="preserve"> application, we can use the cross-compiler directly</w:t>
      </w:r>
      <w:r w:rsidR="00913A6C">
        <w:t>:</w:t>
      </w:r>
    </w:p>
    <w:p w14:paraId="5A6BC7BC" w14:textId="24424B52" w:rsidR="002D58A9" w:rsidRPr="00421DD4" w:rsidRDefault="002D58A9" w:rsidP="00270BAC">
      <w:pPr>
        <w:pStyle w:val="CommandLine"/>
        <w:rPr>
          <w:sz w:val="22"/>
          <w:szCs w:val="22"/>
        </w:rPr>
      </w:pPr>
      <w:r w:rsidRPr="000339AC">
        <w:t>/</w:t>
      </w:r>
      <w:proofErr w:type="spellStart"/>
      <w:r w:rsidRPr="000339AC">
        <w:t>mipsr</w:t>
      </w:r>
      <w:r w:rsidR="00DD029C" w:rsidRPr="000339AC">
        <w:t>oo</w:t>
      </w:r>
      <w:r w:rsidR="00960E55" w:rsidRPr="000339AC">
        <w:t>t</w:t>
      </w:r>
      <w:proofErr w:type="spellEnd"/>
      <w:r w:rsidR="00960E55" w:rsidRPr="000339AC">
        <w:t>/cross</w:t>
      </w:r>
      <w:r w:rsidR="001D4E53" w:rsidRPr="000339AC">
        <w:t>-</w:t>
      </w:r>
      <w:r w:rsidRPr="000339AC">
        <w:t>tools</w:t>
      </w:r>
      <w:r w:rsidR="001D3DFF" w:rsidRPr="000339AC">
        <w:t>/bi</w:t>
      </w:r>
      <w:r w:rsidR="00960E55" w:rsidRPr="000339AC">
        <w:t>n/</w:t>
      </w:r>
      <w:proofErr w:type="spellStart"/>
      <w:r w:rsidR="00960E55" w:rsidRPr="000339AC">
        <w:t>mips</w:t>
      </w:r>
      <w:proofErr w:type="spellEnd"/>
      <w:r w:rsidR="001D4E53" w:rsidRPr="000339AC">
        <w:t>-</w:t>
      </w:r>
      <w:r w:rsidR="009B2BE8" w:rsidRPr="000339AC">
        <w:t>unknown</w:t>
      </w:r>
      <w:r w:rsidR="001D4E53" w:rsidRPr="000339AC">
        <w:t>-</w:t>
      </w:r>
      <w:proofErr w:type="spellStart"/>
      <w:r w:rsidR="009B2BE8" w:rsidRPr="000339AC">
        <w:t>linux</w:t>
      </w:r>
      <w:proofErr w:type="spellEnd"/>
      <w:r w:rsidR="001D4E53" w:rsidRPr="000339AC">
        <w:t>-</w:t>
      </w:r>
      <w:r w:rsidR="009B2BE8" w:rsidRPr="000339AC">
        <w:t>gnu</w:t>
      </w:r>
      <w:r w:rsidR="001D4E53" w:rsidRPr="000339AC">
        <w:t>-</w:t>
      </w:r>
      <w:proofErr w:type="spellStart"/>
      <w:r w:rsidR="009B2BE8" w:rsidRPr="000339AC">
        <w:t>gcc</w:t>
      </w:r>
      <w:proofErr w:type="spellEnd"/>
      <w:r w:rsidR="009B2BE8" w:rsidRPr="000339AC">
        <w:t xml:space="preserve"> </w:t>
      </w:r>
      <w:r w:rsidR="001D4E53" w:rsidRPr="000339AC">
        <w:t>-</w:t>
      </w:r>
      <w:r w:rsidR="00D65B49" w:rsidRPr="000339AC">
        <w:t>O0</w:t>
      </w:r>
      <w:r w:rsidR="001D3DFF" w:rsidRPr="000339AC">
        <w:t xml:space="preserve"> </w:t>
      </w:r>
      <w:r w:rsidR="001D4E53" w:rsidRPr="000339AC">
        <w:t>-</w:t>
      </w:r>
      <w:r w:rsidR="001D3DFF" w:rsidRPr="000339AC">
        <w:t>g</w:t>
      </w:r>
      <w:r w:rsidR="001D3DFF" w:rsidRPr="00421DD4">
        <w:rPr>
          <w:sz w:val="22"/>
          <w:szCs w:val="22"/>
        </w:rPr>
        <w:t xml:space="preserve"> </w:t>
      </w:r>
      <w:r w:rsidR="001D4E53" w:rsidRPr="00421DD4">
        <w:rPr>
          <w:sz w:val="22"/>
          <w:szCs w:val="22"/>
        </w:rPr>
        <w:t>-</w:t>
      </w:r>
      <w:r w:rsidR="001D3DFF" w:rsidRPr="00421DD4">
        <w:rPr>
          <w:sz w:val="22"/>
          <w:szCs w:val="22"/>
        </w:rPr>
        <w:t xml:space="preserve">static </w:t>
      </w:r>
      <w:r w:rsidR="001D4E53" w:rsidRPr="00421DD4">
        <w:rPr>
          <w:sz w:val="22"/>
          <w:szCs w:val="22"/>
        </w:rPr>
        <w:t>-</w:t>
      </w:r>
      <w:proofErr w:type="spellStart"/>
      <w:r w:rsidR="001D3DFF" w:rsidRPr="00421DD4">
        <w:rPr>
          <w:sz w:val="22"/>
          <w:szCs w:val="22"/>
        </w:rPr>
        <w:t>mabi</w:t>
      </w:r>
      <w:proofErr w:type="spellEnd"/>
      <w:r w:rsidR="001D3DFF" w:rsidRPr="00421DD4">
        <w:rPr>
          <w:sz w:val="22"/>
          <w:szCs w:val="22"/>
        </w:rPr>
        <w:t xml:space="preserve">=32 </w:t>
      </w:r>
      <w:r w:rsidR="001D4E53" w:rsidRPr="00421DD4">
        <w:rPr>
          <w:sz w:val="22"/>
          <w:szCs w:val="22"/>
        </w:rPr>
        <w:t>-</w:t>
      </w:r>
      <w:proofErr w:type="spellStart"/>
      <w:r w:rsidRPr="00421DD4">
        <w:rPr>
          <w:sz w:val="22"/>
          <w:szCs w:val="22"/>
        </w:rPr>
        <w:t>fno</w:t>
      </w:r>
      <w:proofErr w:type="spellEnd"/>
      <w:r w:rsidR="001D4E53" w:rsidRPr="00421DD4">
        <w:rPr>
          <w:sz w:val="22"/>
          <w:szCs w:val="22"/>
        </w:rPr>
        <w:t>-</w:t>
      </w:r>
      <w:r w:rsidR="001D3DFF" w:rsidRPr="00421DD4">
        <w:rPr>
          <w:sz w:val="22"/>
          <w:szCs w:val="22"/>
        </w:rPr>
        <w:t>delayed</w:t>
      </w:r>
      <w:r w:rsidR="001D4E53" w:rsidRPr="00421DD4">
        <w:rPr>
          <w:sz w:val="22"/>
          <w:szCs w:val="22"/>
        </w:rPr>
        <w:t>-</w:t>
      </w:r>
      <w:r w:rsidR="001D3DFF" w:rsidRPr="00421DD4">
        <w:rPr>
          <w:sz w:val="22"/>
          <w:szCs w:val="22"/>
        </w:rPr>
        <w:t xml:space="preserve">branch </w:t>
      </w:r>
      <w:r w:rsidR="001D4E53" w:rsidRPr="00421DD4">
        <w:rPr>
          <w:sz w:val="22"/>
          <w:szCs w:val="22"/>
        </w:rPr>
        <w:t>-</w:t>
      </w:r>
      <w:proofErr w:type="spellStart"/>
      <w:r w:rsidRPr="00421DD4">
        <w:rPr>
          <w:sz w:val="22"/>
          <w:szCs w:val="22"/>
        </w:rPr>
        <w:t>fno</w:t>
      </w:r>
      <w:proofErr w:type="spellEnd"/>
      <w:r w:rsidR="001D4E53" w:rsidRPr="00421DD4">
        <w:rPr>
          <w:sz w:val="22"/>
          <w:szCs w:val="22"/>
        </w:rPr>
        <w:t>-</w:t>
      </w:r>
      <w:r w:rsidRPr="00421DD4">
        <w:rPr>
          <w:sz w:val="22"/>
          <w:szCs w:val="22"/>
        </w:rPr>
        <w:t>optimize</w:t>
      </w:r>
      <w:r w:rsidR="001D4E53" w:rsidRPr="00421DD4">
        <w:rPr>
          <w:sz w:val="22"/>
          <w:szCs w:val="22"/>
        </w:rPr>
        <w:t>-</w:t>
      </w:r>
      <w:r w:rsidR="001D3DFF" w:rsidRPr="00421DD4">
        <w:rPr>
          <w:sz w:val="22"/>
          <w:szCs w:val="22"/>
        </w:rPr>
        <w:t>s</w:t>
      </w:r>
      <w:r w:rsidRPr="00421DD4">
        <w:rPr>
          <w:sz w:val="22"/>
          <w:szCs w:val="22"/>
        </w:rPr>
        <w:t>ibling</w:t>
      </w:r>
      <w:r w:rsidR="001D4E53" w:rsidRPr="00421DD4">
        <w:rPr>
          <w:sz w:val="22"/>
          <w:szCs w:val="22"/>
        </w:rPr>
        <w:t>-</w:t>
      </w:r>
      <w:r w:rsidRPr="00421DD4">
        <w:rPr>
          <w:sz w:val="22"/>
          <w:szCs w:val="22"/>
        </w:rPr>
        <w:t>calls</w:t>
      </w:r>
      <w:r w:rsidR="001D3DFF" w:rsidRPr="00421DD4">
        <w:rPr>
          <w:sz w:val="22"/>
          <w:szCs w:val="22"/>
        </w:rPr>
        <w:t xml:space="preserve"> </w:t>
      </w:r>
      <w:r w:rsidRPr="00421DD4">
        <w:rPr>
          <w:sz w:val="22"/>
          <w:szCs w:val="22"/>
        </w:rPr>
        <w:t>-</w:t>
      </w:r>
      <w:proofErr w:type="spellStart"/>
      <w:r w:rsidRPr="00421DD4">
        <w:rPr>
          <w:sz w:val="22"/>
          <w:szCs w:val="22"/>
        </w:rPr>
        <w:t>msplit</w:t>
      </w:r>
      <w:proofErr w:type="spellEnd"/>
      <w:r w:rsidRPr="00421DD4">
        <w:rPr>
          <w:sz w:val="22"/>
          <w:szCs w:val="22"/>
        </w:rPr>
        <w:t xml:space="preserve">-addresses </w:t>
      </w:r>
      <w:r w:rsidR="00A30EA2" w:rsidRPr="00421DD4">
        <w:rPr>
          <w:sz w:val="22"/>
          <w:szCs w:val="22"/>
        </w:rPr>
        <w:t>-march=mips4 -</w:t>
      </w:r>
      <w:r w:rsidRPr="00421DD4">
        <w:rPr>
          <w:sz w:val="22"/>
          <w:szCs w:val="22"/>
        </w:rPr>
        <w:t xml:space="preserve">o </w:t>
      </w:r>
      <w:proofErr w:type="spellStart"/>
      <w:proofErr w:type="gramStart"/>
      <w:r w:rsidRPr="00421DD4">
        <w:rPr>
          <w:sz w:val="22"/>
          <w:szCs w:val="22"/>
        </w:rPr>
        <w:t>hello.mipseb</w:t>
      </w:r>
      <w:proofErr w:type="spellEnd"/>
      <w:proofErr w:type="gramEnd"/>
      <w:r w:rsidRPr="00421DD4">
        <w:rPr>
          <w:sz w:val="22"/>
          <w:szCs w:val="22"/>
        </w:rPr>
        <w:t xml:space="preserve"> </w:t>
      </w:r>
      <w:proofErr w:type="spellStart"/>
      <w:r w:rsidRPr="00421DD4">
        <w:rPr>
          <w:sz w:val="22"/>
          <w:szCs w:val="22"/>
        </w:rPr>
        <w:t>hello.c</w:t>
      </w:r>
      <w:proofErr w:type="spellEnd"/>
    </w:p>
    <w:p w14:paraId="5A6BC7BD" w14:textId="04F2C9DE" w:rsidR="002D58A9" w:rsidRDefault="002D58A9" w:rsidP="00667306">
      <w:r>
        <w:t xml:space="preserve">We </w:t>
      </w:r>
      <w:r w:rsidR="00D65B49">
        <w:t>disable optimization (</w:t>
      </w:r>
      <w:r w:rsidR="00B86760">
        <w:t>-</w:t>
      </w:r>
      <w:r w:rsidR="00D65B49">
        <w:t>O0</w:t>
      </w:r>
      <w:r>
        <w:t>), include debugging information in the executable file (-g), link with static libraries (</w:t>
      </w:r>
      <w:r w:rsidR="00607324">
        <w:t>-</w:t>
      </w:r>
      <w:r>
        <w:t>static) to avoid dynamic linking which requires additional setting up in the simulator, tell the compiler to avoid using branch delay slots</w:t>
      </w:r>
      <w:r w:rsidR="00607324">
        <w:br/>
      </w:r>
      <w:r>
        <w:t>(</w:t>
      </w:r>
      <w:r w:rsidR="00607324">
        <w:t>-</w:t>
      </w:r>
      <w:proofErr w:type="spellStart"/>
      <w:r>
        <w:t>fno</w:t>
      </w:r>
      <w:proofErr w:type="spellEnd"/>
      <w:r w:rsidR="00607324">
        <w:t>-</w:t>
      </w:r>
      <w:r>
        <w:t>delayed</w:t>
      </w:r>
      <w:r w:rsidR="00607324">
        <w:t>-</w:t>
      </w:r>
      <w:r>
        <w:t xml:space="preserve">branch), regular call/return </w:t>
      </w:r>
      <w:r w:rsidR="00104164">
        <w:t>for all procedure calls</w:t>
      </w:r>
      <w:r w:rsidR="000E12ED">
        <w:br/>
      </w:r>
      <w:r w:rsidR="00104164">
        <w:t>(</w:t>
      </w:r>
      <w:r w:rsidR="000E12ED">
        <w:t>-</w:t>
      </w:r>
      <w:proofErr w:type="spellStart"/>
      <w:r w:rsidR="00104164">
        <w:t>fno</w:t>
      </w:r>
      <w:proofErr w:type="spellEnd"/>
      <w:r w:rsidR="000E12ED">
        <w:t>-</w:t>
      </w:r>
      <w:r w:rsidR="00104164">
        <w:t>optimize</w:t>
      </w:r>
      <w:r w:rsidR="000E12ED">
        <w:t>-</w:t>
      </w:r>
      <w:r w:rsidR="00104164">
        <w:t>sibling</w:t>
      </w:r>
      <w:r w:rsidR="000E12ED">
        <w:t>-</w:t>
      </w:r>
      <w:r w:rsidR="00104164">
        <w:t>calls), use some optimizations that allow faster addressing</w:t>
      </w:r>
      <w:r w:rsidR="000E12ED">
        <w:br/>
      </w:r>
      <w:r w:rsidR="00104164">
        <w:t>(</w:t>
      </w:r>
      <w:r w:rsidR="000E12ED">
        <w:t>-</w:t>
      </w:r>
      <w:proofErr w:type="spellStart"/>
      <w:r w:rsidR="00104164">
        <w:t>msplit</w:t>
      </w:r>
      <w:proofErr w:type="spellEnd"/>
      <w:r w:rsidR="000E12ED">
        <w:t>-</w:t>
      </w:r>
      <w:r w:rsidR="00104164">
        <w:t>addresses), and use a 32-bit implementation of the MIPS IV ISA (</w:t>
      </w:r>
      <w:r w:rsidR="000E12ED">
        <w:t>-</w:t>
      </w:r>
      <w:proofErr w:type="spellStart"/>
      <w:r w:rsidR="00104164">
        <w:t>mabi</w:t>
      </w:r>
      <w:proofErr w:type="spellEnd"/>
      <w:r w:rsidR="00104164">
        <w:t xml:space="preserve">=32 </w:t>
      </w:r>
      <w:r w:rsidR="00B77D7C">
        <w:t>-</w:t>
      </w:r>
      <w:r w:rsidR="00104164">
        <w:t>march=mips4).</w:t>
      </w:r>
    </w:p>
    <w:p w14:paraId="5A6BC7BE" w14:textId="77777777" w:rsidR="00104164" w:rsidRPr="00DA3E48" w:rsidRDefault="00104164" w:rsidP="00667306">
      <w:r>
        <w:t xml:space="preserve">After the compiler generates the MIPS executable file </w:t>
      </w:r>
      <w:proofErr w:type="spellStart"/>
      <w:proofErr w:type="gramStart"/>
      <w:r>
        <w:t>hello.mipseb</w:t>
      </w:r>
      <w:proofErr w:type="spellEnd"/>
      <w:proofErr w:type="gramEnd"/>
      <w:r>
        <w:t xml:space="preserve"> for us, we can execute it </w:t>
      </w:r>
      <w:r w:rsidR="00DD029C">
        <w:t>in</w:t>
      </w:r>
      <w:r w:rsidR="00DA3E48">
        <w:t xml:space="preserve"> the simulator. Run this command line </w:t>
      </w:r>
      <w:r w:rsidR="00DA3E48" w:rsidRPr="00DA3E48">
        <w:rPr>
          <w:b/>
        </w:rPr>
        <w:t>exactly</w:t>
      </w:r>
      <w:r w:rsidR="00DA3E48">
        <w:t xml:space="preserve"> as shown below – you should not change the command line options, run it from a different directory, or specify the path for </w:t>
      </w:r>
      <w:proofErr w:type="spellStart"/>
      <w:proofErr w:type="gramStart"/>
      <w:r w:rsidR="00DA3E48">
        <w:t>hello.mipseb</w:t>
      </w:r>
      <w:proofErr w:type="spellEnd"/>
      <w:proofErr w:type="gramEnd"/>
      <w:r w:rsidR="00DA3E48">
        <w:t xml:space="preserve"> – that would change the simulated execution and prevent us from checking if you did it correctly and if everything is working.</w:t>
      </w:r>
    </w:p>
    <w:p w14:paraId="5A6BC7BF" w14:textId="28544953" w:rsidR="00DD029C" w:rsidRDefault="00DD029C" w:rsidP="00270BAC">
      <w:pPr>
        <w:pStyle w:val="CommandLine"/>
      </w:pPr>
      <w:r w:rsidRPr="00512458">
        <w:t>~/</w:t>
      </w:r>
      <w:proofErr w:type="spellStart"/>
      <w:r w:rsidRPr="00512458">
        <w:t>ses</w:t>
      </w:r>
      <w:r w:rsidR="00960E55">
        <w:t>c</w:t>
      </w:r>
      <w:proofErr w:type="spellEnd"/>
      <w:r w:rsidR="00960E55">
        <w:t>/</w:t>
      </w:r>
      <w:proofErr w:type="spellStart"/>
      <w:r w:rsidR="00960E55">
        <w:t>sesc.opt</w:t>
      </w:r>
      <w:proofErr w:type="spellEnd"/>
      <w:r w:rsidR="00960E55">
        <w:t xml:space="preserve"> </w:t>
      </w:r>
      <w:r w:rsidR="00AA2178">
        <w:t>-</w:t>
      </w:r>
      <w:r w:rsidR="00F73EC8">
        <w:t>fhello0</w:t>
      </w:r>
      <w:r w:rsidR="00D229F6">
        <w:t>.rpt</w:t>
      </w:r>
      <w:r w:rsidR="00F73EC8">
        <w:t xml:space="preserve"> </w:t>
      </w:r>
      <w:r w:rsidR="00AA2178">
        <w:t>-</w:t>
      </w:r>
      <w:r w:rsidR="00913A6C">
        <w:t>c ~/</w:t>
      </w:r>
      <w:proofErr w:type="spellStart"/>
      <w:r w:rsidR="00913A6C">
        <w:t>sesc</w:t>
      </w:r>
      <w:proofErr w:type="spellEnd"/>
      <w:r w:rsidR="00913A6C">
        <w:t>/confs/cmp4</w:t>
      </w:r>
      <w:r w:rsidR="00AA2178">
        <w:t>-</w:t>
      </w:r>
      <w:r w:rsidRPr="00512458">
        <w:t>noc.conf</w:t>
      </w:r>
      <w:r w:rsidR="00960E55">
        <w:t xml:space="preserve"> </w:t>
      </w:r>
      <w:r w:rsidR="00AA2178">
        <w:t>-</w:t>
      </w:r>
      <w:proofErr w:type="spellStart"/>
      <w:r>
        <w:t>ohello.out</w:t>
      </w:r>
      <w:proofErr w:type="spellEnd"/>
      <w:r>
        <w:t xml:space="preserve"> </w:t>
      </w:r>
      <w:proofErr w:type="spellStart"/>
      <w:proofErr w:type="gramStart"/>
      <w:r>
        <w:t>hello.mipseb</w:t>
      </w:r>
      <w:proofErr w:type="spellEnd"/>
      <w:proofErr w:type="gramEnd"/>
    </w:p>
    <w:p w14:paraId="5A6BC7C0" w14:textId="77777777" w:rsidR="00104164" w:rsidRDefault="00104164" w:rsidP="00104164">
      <w:r>
        <w:lastRenderedPageBreak/>
        <w:t xml:space="preserve">To complete this part of the project, get the simulation report </w:t>
      </w:r>
      <w:r w:rsidR="00BC17C5">
        <w:t xml:space="preserve">summary </w:t>
      </w:r>
      <w:r w:rsidR="000308D9">
        <w:t>(using report.pl) and fill in the blanks in the following statements</w:t>
      </w:r>
      <w:r>
        <w:t>:</w:t>
      </w:r>
    </w:p>
    <w:p w14:paraId="5A6BC7C1" w14:textId="376494B0" w:rsidR="000308D9" w:rsidRDefault="000308D9" w:rsidP="00CC5674">
      <w:pPr>
        <w:pStyle w:val="ListParagraph"/>
        <w:numPr>
          <w:ilvl w:val="0"/>
          <w:numId w:val="1"/>
        </w:numPr>
      </w:pPr>
      <w:r>
        <w:t>In this simulation, t</w:t>
      </w:r>
      <w:r w:rsidR="00C56BD9">
        <w:t xml:space="preserve">he simulated processor executed </w:t>
      </w:r>
      <w:r w:rsidR="00C56BD9" w:rsidRPr="00C56BD9">
        <w:rPr>
          <w:color w:val="FF0000"/>
          <w:u w:val="single" w:color="FF0000"/>
          <w:bdr w:val="single" w:sz="4" w:space="0" w:color="auto"/>
          <w:shd w:val="clear" w:color="auto" w:fill="E5B8B7" w:themeFill="accent2" w:themeFillTint="66"/>
        </w:rPr>
        <w:t xml:space="preserve">    </w:t>
      </w:r>
      <w:r w:rsidR="00AA7A71">
        <w:rPr>
          <w:color w:val="FF0000"/>
          <w:u w:val="single" w:color="FF0000"/>
          <w:bdr w:val="single" w:sz="4" w:space="0" w:color="auto"/>
          <w:shd w:val="clear" w:color="auto" w:fill="E5B8B7" w:themeFill="accent2" w:themeFillTint="66"/>
        </w:rPr>
        <w:t>48</w:t>
      </w:r>
      <w:r w:rsidR="00D168A3">
        <w:rPr>
          <w:color w:val="FF0000"/>
          <w:u w:val="single" w:color="FF0000"/>
          <w:bdr w:val="single" w:sz="4" w:space="0" w:color="auto"/>
          <w:shd w:val="clear" w:color="auto" w:fill="E5B8B7" w:themeFill="accent2" w:themeFillTint="66"/>
        </w:rPr>
        <w:t>68</w:t>
      </w:r>
      <w:r w:rsidR="00C56BD9" w:rsidRPr="00C56BD9">
        <w:rPr>
          <w:color w:val="FF0000"/>
          <w:u w:val="single" w:color="FF0000"/>
          <w:bdr w:val="single" w:sz="4" w:space="0" w:color="auto"/>
          <w:shd w:val="clear" w:color="auto" w:fill="E5B8B7" w:themeFill="accent2" w:themeFillTint="66"/>
        </w:rPr>
        <w:t xml:space="preserve">     </w:t>
      </w:r>
      <w:proofErr w:type="gramStart"/>
      <w:r w:rsidR="00C56BD9" w:rsidRPr="00C56BD9">
        <w:rPr>
          <w:color w:val="FF0000"/>
          <w:u w:val="single" w:color="FF0000"/>
          <w:bdr w:val="single" w:sz="4" w:space="0" w:color="auto"/>
          <w:shd w:val="clear" w:color="auto" w:fill="E5B8B7" w:themeFill="accent2" w:themeFillTint="66"/>
        </w:rPr>
        <w:t xml:space="preserve">  </w:t>
      </w:r>
      <w:r w:rsidR="00C56BD9">
        <w:t xml:space="preserve"> </w:t>
      </w:r>
      <w:r>
        <w:t>(</w:t>
      </w:r>
      <w:proofErr w:type="gramEnd"/>
      <w:r>
        <w:t>“</w:t>
      </w:r>
      <w:proofErr w:type="spellStart"/>
      <w:r>
        <w:t>nIn</w:t>
      </w:r>
      <w:r w:rsidR="00C56BD9">
        <w:t>st</w:t>
      </w:r>
      <w:proofErr w:type="spellEnd"/>
      <w:r w:rsidR="00C56BD9">
        <w:t>” in the report) instructions.</w:t>
      </w:r>
    </w:p>
    <w:p w14:paraId="5A6BC7C2" w14:textId="77777777" w:rsidR="00F20561" w:rsidRDefault="00531B2C" w:rsidP="00CC5674">
      <w:pPr>
        <w:pStyle w:val="ListParagraph"/>
        <w:numPr>
          <w:ilvl w:val="0"/>
          <w:numId w:val="1"/>
        </w:numPr>
      </w:pPr>
      <w:r>
        <w:t>Why does it take so many instructions to execute even this small program?</w:t>
      </w:r>
    </w:p>
    <w:p w14:paraId="5A6BC7C3" w14:textId="77777777" w:rsidR="00F20561" w:rsidRDefault="00F20561" w:rsidP="00383897">
      <w:pPr>
        <w:pStyle w:val="ListParagraph"/>
      </w:pPr>
      <w:r>
        <w:t>Note: Again, answers based on guesswork will not earn points here!</w:t>
      </w:r>
      <w:r>
        <w:tab/>
      </w:r>
    </w:p>
    <w:p w14:paraId="5A6BC7C4" w14:textId="77777777" w:rsidR="00531B2C" w:rsidRPr="00C56BD9" w:rsidRDefault="00531B2C"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165D435" w14:textId="299BE5FF" w:rsidR="007D7D86" w:rsidRPr="00706696" w:rsidRDefault="00E47D7B" w:rsidP="006A62B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jc w:val="left"/>
        <w:rPr>
          <w:color w:val="FF0000"/>
          <w:u w:val="single" w:color="FF0000"/>
        </w:rPr>
      </w:pPr>
      <w:r w:rsidRPr="00706696">
        <w:rPr>
          <w:color w:val="FF0000"/>
          <w:u w:val="single" w:color="FF0000"/>
        </w:rPr>
        <w:t>When looking into the disassembly code and stripped code, the processor is executing a large amount of</w:t>
      </w:r>
      <w:r w:rsidR="009F1A8F" w:rsidRPr="00706696">
        <w:rPr>
          <w:color w:val="FF0000"/>
          <w:u w:val="single" w:color="FF0000"/>
        </w:rPr>
        <w:t xml:space="preserve"> </w:t>
      </w:r>
      <w:r w:rsidRPr="00706696">
        <w:rPr>
          <w:color w:val="FF0000"/>
          <w:u w:val="single" w:color="FF0000"/>
        </w:rPr>
        <w:t xml:space="preserve">assembly instructions </w:t>
      </w:r>
      <w:r w:rsidR="009F1A8F" w:rsidRPr="00706696">
        <w:rPr>
          <w:color w:val="FF0000"/>
          <w:u w:val="single" w:color="FF0000"/>
        </w:rPr>
        <w:t>before and after</w:t>
      </w:r>
      <w:r w:rsidRPr="00706696">
        <w:rPr>
          <w:color w:val="FF0000"/>
          <w:u w:val="single" w:color="FF0000"/>
        </w:rPr>
        <w:t xml:space="preserve"> reaching the main function. Routines like </w:t>
      </w:r>
      <w:r w:rsidRPr="00706696">
        <w:rPr>
          <w:b/>
          <w:bCs/>
          <w:color w:val="FF0000"/>
          <w:u w:val="single" w:color="FF0000"/>
        </w:rPr>
        <w:t>_start</w:t>
      </w:r>
      <w:r w:rsidR="009F1A8F" w:rsidRPr="00706696">
        <w:rPr>
          <w:b/>
          <w:bCs/>
          <w:color w:val="FF0000"/>
          <w:u w:val="single" w:color="FF0000"/>
        </w:rPr>
        <w:t>, _</w:t>
      </w:r>
      <w:r w:rsidRPr="00706696">
        <w:rPr>
          <w:b/>
          <w:bCs/>
          <w:color w:val="FF0000"/>
          <w:u w:val="single" w:color="FF0000"/>
        </w:rPr>
        <w:t>libc_start_main</w:t>
      </w:r>
      <w:r w:rsidR="009F1A8F" w:rsidRPr="00706696">
        <w:rPr>
          <w:b/>
          <w:bCs/>
          <w:color w:val="FF0000"/>
          <w:u w:val="single" w:color="FF0000"/>
        </w:rPr>
        <w:t>,</w:t>
      </w:r>
      <w:r w:rsidR="006A62B9" w:rsidRPr="00706696">
        <w:rPr>
          <w:b/>
          <w:bCs/>
          <w:color w:val="FF0000"/>
          <w:u w:val="single" w:color="FF0000"/>
        </w:rPr>
        <w:t xml:space="preserve"> and &lt;__</w:t>
      </w:r>
      <w:proofErr w:type="spellStart"/>
      <w:r w:rsidR="006A62B9" w:rsidRPr="00706696">
        <w:rPr>
          <w:b/>
          <w:bCs/>
          <w:color w:val="FF0000"/>
          <w:u w:val="single" w:color="FF0000"/>
        </w:rPr>
        <w:t>pthread_initialize_minimal</w:t>
      </w:r>
      <w:proofErr w:type="spellEnd"/>
      <w:r w:rsidR="006A62B9" w:rsidRPr="00706696">
        <w:rPr>
          <w:b/>
          <w:bCs/>
          <w:color w:val="FF0000"/>
          <w:u w:val="single" w:color="FF0000"/>
        </w:rPr>
        <w:t xml:space="preserve">&gt; </w:t>
      </w:r>
      <w:r w:rsidRPr="00706696">
        <w:rPr>
          <w:color w:val="FF0000"/>
          <w:u w:val="single" w:color="FF0000"/>
        </w:rPr>
        <w:t>are ran, which contain hundreds of instructions</w:t>
      </w:r>
      <w:r w:rsidR="009F1A8F" w:rsidRPr="00706696">
        <w:rPr>
          <w:color w:val="FF0000"/>
          <w:u w:val="single" w:color="FF0000"/>
        </w:rPr>
        <w:t xml:space="preserve"> that are completed on top of just the main function.</w:t>
      </w:r>
      <w:r w:rsidR="006A5DDB" w:rsidRPr="00706696">
        <w:rPr>
          <w:color w:val="FF0000"/>
          <w:u w:val="single" w:color="FF0000"/>
        </w:rPr>
        <w:t xml:space="preserve"> </w:t>
      </w:r>
      <w:r w:rsidR="006A62B9" w:rsidRPr="00706696">
        <w:rPr>
          <w:color w:val="FF0000"/>
          <w:u w:val="single" w:color="FF0000"/>
        </w:rPr>
        <w:t xml:space="preserve">Many of these assembly lines </w:t>
      </w:r>
      <w:r w:rsidR="009B52E1" w:rsidRPr="00706696">
        <w:rPr>
          <w:color w:val="FF0000"/>
          <w:u w:val="single" w:color="FF0000"/>
        </w:rPr>
        <w:t>setup and handle things that are abstracted into sing</w:t>
      </w:r>
      <w:r w:rsidR="0098171E" w:rsidRPr="00706696">
        <w:rPr>
          <w:color w:val="FF0000"/>
          <w:u w:val="single" w:color="FF0000"/>
        </w:rPr>
        <w:t>le</w:t>
      </w:r>
      <w:r w:rsidR="009B52E1" w:rsidRPr="00706696">
        <w:rPr>
          <w:color w:val="FF0000"/>
          <w:u w:val="single" w:color="FF0000"/>
        </w:rPr>
        <w:t xml:space="preserve"> lines of C code, such as </w:t>
      </w:r>
      <w:r w:rsidR="006A62B9" w:rsidRPr="00706696">
        <w:rPr>
          <w:color w:val="FF0000"/>
          <w:u w:val="single" w:color="FF0000"/>
        </w:rPr>
        <w:t>return, resource</w:t>
      </w:r>
      <w:r w:rsidR="00444619" w:rsidRPr="00706696">
        <w:rPr>
          <w:color w:val="FF0000"/>
          <w:u w:val="single" w:color="FF0000"/>
        </w:rPr>
        <w:t xml:space="preserve"> cleanup, </w:t>
      </w:r>
      <w:r w:rsidR="009B52E1" w:rsidRPr="00706696">
        <w:rPr>
          <w:color w:val="FF0000"/>
          <w:u w:val="single" w:color="FF0000"/>
        </w:rPr>
        <w:t xml:space="preserve">and </w:t>
      </w:r>
      <w:r w:rsidR="006A62B9" w:rsidRPr="00706696">
        <w:rPr>
          <w:color w:val="FF0000"/>
          <w:u w:val="single" w:color="FF0000"/>
        </w:rPr>
        <w:t xml:space="preserve">mainly </w:t>
      </w:r>
      <w:r w:rsidR="009B52E1" w:rsidRPr="00706696">
        <w:rPr>
          <w:color w:val="FF0000"/>
          <w:u w:val="single" w:color="FF0000"/>
        </w:rPr>
        <w:t>the C standard library / runtime.</w:t>
      </w:r>
    </w:p>
    <w:p w14:paraId="4C0AB1AF" w14:textId="77777777" w:rsidR="007D7D86" w:rsidRPr="00706696" w:rsidRDefault="007D7D86" w:rsidP="006A62B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jc w:val="left"/>
        <w:rPr>
          <w:color w:val="FF0000"/>
          <w:u w:val="single" w:color="FF0000"/>
        </w:rPr>
      </w:pPr>
    </w:p>
    <w:p w14:paraId="704ED05B" w14:textId="247BB413" w:rsidR="007D7D86" w:rsidRPr="00706696" w:rsidRDefault="007D7D86" w:rsidP="006A62B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jc w:val="left"/>
        <w:rPr>
          <w:color w:val="FF0000"/>
          <w:u w:val="single" w:color="FF0000"/>
        </w:rPr>
      </w:pPr>
      <w:r w:rsidRPr="00706696">
        <w:rPr>
          <w:color w:val="FF0000"/>
          <w:u w:val="single" w:color="FF0000"/>
        </w:rPr>
        <w:t xml:space="preserve">When I ran the code with no </w:t>
      </w:r>
      <w:proofErr w:type="spellStart"/>
      <w:proofErr w:type="gramStart"/>
      <w:r w:rsidRPr="00706696">
        <w:rPr>
          <w:color w:val="FF0000"/>
          <w:u w:val="single" w:color="FF0000"/>
        </w:rPr>
        <w:t>printf</w:t>
      </w:r>
      <w:proofErr w:type="spellEnd"/>
      <w:r w:rsidR="008B42DE" w:rsidRPr="00706696">
        <w:rPr>
          <w:color w:val="FF0000"/>
          <w:u w:val="single" w:color="FF0000"/>
        </w:rPr>
        <w:t>(</w:t>
      </w:r>
      <w:proofErr w:type="gramEnd"/>
      <w:r w:rsidR="008B42DE" w:rsidRPr="00706696">
        <w:rPr>
          <w:color w:val="FF0000"/>
          <w:u w:val="single" w:color="FF0000"/>
        </w:rPr>
        <w:t>)</w:t>
      </w:r>
      <w:r w:rsidRPr="00706696">
        <w:rPr>
          <w:color w:val="FF0000"/>
          <w:u w:val="single" w:color="FF0000"/>
        </w:rPr>
        <w:t xml:space="preserve"> statement, </w:t>
      </w:r>
      <w:proofErr w:type="spellStart"/>
      <w:r w:rsidR="008B42DE" w:rsidRPr="00706696">
        <w:rPr>
          <w:color w:val="FF0000"/>
          <w:u w:val="single" w:color="FF0000"/>
        </w:rPr>
        <w:t>nInst</w:t>
      </w:r>
      <w:proofErr w:type="spellEnd"/>
      <w:r w:rsidR="008B42DE" w:rsidRPr="00706696">
        <w:rPr>
          <w:color w:val="FF0000"/>
          <w:u w:val="single" w:color="FF0000"/>
        </w:rPr>
        <w:t xml:space="preserve"> was 3952.</w:t>
      </w:r>
      <w:r w:rsidR="0098171E" w:rsidRPr="00706696">
        <w:rPr>
          <w:color w:val="FF0000"/>
          <w:u w:val="single" w:color="FF0000"/>
        </w:rPr>
        <w:t xml:space="preserve"> This means that basically doing nothing costs almost 4000 instructions for the processor just to setup and cleanup a C program.</w:t>
      </w:r>
    </w:p>
    <w:p w14:paraId="48911067" w14:textId="77777777" w:rsidR="007D7D86" w:rsidRPr="00706696" w:rsidRDefault="007D7D86" w:rsidP="006A62B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jc w:val="left"/>
        <w:rPr>
          <w:color w:val="FF0000"/>
          <w:u w:val="single" w:color="FF0000"/>
        </w:rPr>
      </w:pPr>
    </w:p>
    <w:p w14:paraId="5A6BC7C5" w14:textId="39190543" w:rsidR="00C56BD9" w:rsidRPr="00706696" w:rsidRDefault="008B42DE" w:rsidP="006A62B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jc w:val="left"/>
        <w:rPr>
          <w:color w:val="FF0000"/>
          <w:u w:val="single" w:color="FF0000"/>
        </w:rPr>
      </w:pPr>
      <w:r w:rsidRPr="00706696">
        <w:rPr>
          <w:color w:val="FF0000"/>
          <w:u w:val="single" w:color="FF0000"/>
        </w:rPr>
        <w:t xml:space="preserve">With my </w:t>
      </w:r>
      <w:proofErr w:type="spellStart"/>
      <w:proofErr w:type="gramStart"/>
      <w:r w:rsidR="00BD137F" w:rsidRPr="00706696">
        <w:rPr>
          <w:color w:val="FF0000"/>
          <w:u w:val="single" w:color="FF0000"/>
        </w:rPr>
        <w:t>printf</w:t>
      </w:r>
      <w:proofErr w:type="spellEnd"/>
      <w:r w:rsidR="00BD137F" w:rsidRPr="00706696">
        <w:rPr>
          <w:color w:val="FF0000"/>
          <w:u w:val="single" w:color="FF0000"/>
        </w:rPr>
        <w:t>(</w:t>
      </w:r>
      <w:proofErr w:type="gramEnd"/>
      <w:r w:rsidR="00BD137F" w:rsidRPr="00706696">
        <w:rPr>
          <w:color w:val="FF0000"/>
          <w:u w:val="single" w:color="FF0000"/>
        </w:rPr>
        <w:t xml:space="preserve">) </w:t>
      </w:r>
      <w:r w:rsidRPr="00706696">
        <w:rPr>
          <w:color w:val="FF0000"/>
          <w:u w:val="single" w:color="FF0000"/>
        </w:rPr>
        <w:t xml:space="preserve">function added back, the </w:t>
      </w:r>
      <w:proofErr w:type="spellStart"/>
      <w:r w:rsidRPr="00706696">
        <w:rPr>
          <w:color w:val="FF0000"/>
          <w:u w:val="single" w:color="FF0000"/>
        </w:rPr>
        <w:t>printf</w:t>
      </w:r>
      <w:proofErr w:type="spellEnd"/>
      <w:r w:rsidRPr="00706696">
        <w:rPr>
          <w:color w:val="FF0000"/>
          <w:u w:val="single" w:color="FF0000"/>
        </w:rPr>
        <w:t>()</w:t>
      </w:r>
      <w:r w:rsidR="003B6EFF" w:rsidRPr="00706696">
        <w:rPr>
          <w:color w:val="FF0000"/>
          <w:u w:val="single" w:color="FF0000"/>
        </w:rPr>
        <w:t xml:space="preserve"> increas</w:t>
      </w:r>
      <w:r w:rsidRPr="00706696">
        <w:rPr>
          <w:color w:val="FF0000"/>
          <w:u w:val="single" w:color="FF0000"/>
        </w:rPr>
        <w:t>ed</w:t>
      </w:r>
      <w:r w:rsidR="003B6EFF" w:rsidRPr="00706696">
        <w:rPr>
          <w:color w:val="FF0000"/>
          <w:u w:val="single" w:color="FF0000"/>
        </w:rPr>
        <w:t xml:space="preserve"> the </w:t>
      </w:r>
      <w:proofErr w:type="spellStart"/>
      <w:r w:rsidRPr="00706696">
        <w:rPr>
          <w:color w:val="FF0000"/>
          <w:u w:val="single" w:color="FF0000"/>
        </w:rPr>
        <w:t>nInst</w:t>
      </w:r>
      <w:proofErr w:type="spellEnd"/>
      <w:r w:rsidRPr="00706696">
        <w:rPr>
          <w:color w:val="FF0000"/>
          <w:u w:val="single" w:color="FF0000"/>
        </w:rPr>
        <w:t xml:space="preserve"> </w:t>
      </w:r>
      <w:r w:rsidR="003B6EFF" w:rsidRPr="00706696">
        <w:rPr>
          <w:color w:val="FF0000"/>
          <w:u w:val="single" w:color="FF0000"/>
        </w:rPr>
        <w:t xml:space="preserve">count </w:t>
      </w:r>
      <w:r w:rsidRPr="00706696">
        <w:rPr>
          <w:color w:val="FF0000"/>
          <w:u w:val="single" w:color="FF0000"/>
        </w:rPr>
        <w:t xml:space="preserve">back </w:t>
      </w:r>
      <w:r w:rsidR="003B6EFF" w:rsidRPr="00706696">
        <w:rPr>
          <w:color w:val="FF0000"/>
          <w:u w:val="single" w:color="FF0000"/>
        </w:rPr>
        <w:t>t</w:t>
      </w:r>
      <w:r w:rsidRPr="00706696">
        <w:rPr>
          <w:color w:val="FF0000"/>
          <w:u w:val="single" w:color="FF0000"/>
        </w:rPr>
        <w:t xml:space="preserve">o </w:t>
      </w:r>
      <w:r w:rsidR="003B6EFF" w:rsidRPr="00706696">
        <w:rPr>
          <w:color w:val="FF0000"/>
          <w:u w:val="single" w:color="FF0000"/>
        </w:rPr>
        <w:t>4</w:t>
      </w:r>
      <w:r w:rsidR="00541724" w:rsidRPr="00706696">
        <w:rPr>
          <w:color w:val="FF0000"/>
          <w:u w:val="single" w:color="FF0000"/>
        </w:rPr>
        <w:t>8</w:t>
      </w:r>
      <w:r w:rsidR="00334686" w:rsidRPr="00706696">
        <w:rPr>
          <w:color w:val="FF0000"/>
          <w:u w:val="single" w:color="FF0000"/>
        </w:rPr>
        <w:t>68</w:t>
      </w:r>
      <w:r w:rsidR="0098171E" w:rsidRPr="00706696">
        <w:rPr>
          <w:color w:val="FF0000"/>
          <w:u w:val="single" w:color="FF0000"/>
        </w:rPr>
        <w:t xml:space="preserve"> due to the loops and control flow.</w:t>
      </w:r>
    </w:p>
    <w:p w14:paraId="5A6BC7C6" w14:textId="77777777" w:rsidR="00531B2C" w:rsidRPr="00C56BD9" w:rsidRDefault="00531B2C"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C7" w14:textId="77777777" w:rsidR="00531B2C" w:rsidRPr="00C56BD9" w:rsidRDefault="00531B2C"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C8" w14:textId="40B4FC00" w:rsidR="00383897" w:rsidRDefault="00383897" w:rsidP="00383897">
      <w:pPr>
        <w:pStyle w:val="ListParagraph"/>
      </w:pPr>
      <w:r>
        <w:t xml:space="preserve">Helpful Note #1: You can use </w:t>
      </w:r>
      <w:proofErr w:type="spellStart"/>
      <w:r>
        <w:t>mips</w:t>
      </w:r>
      <w:proofErr w:type="spellEnd"/>
      <w:r>
        <w:t>-unknown-</w:t>
      </w:r>
      <w:proofErr w:type="spellStart"/>
      <w:r>
        <w:t>linux</w:t>
      </w:r>
      <w:proofErr w:type="spellEnd"/>
      <w:r>
        <w:t>-gnu-</w:t>
      </w:r>
      <w:proofErr w:type="spellStart"/>
      <w:r>
        <w:t>objdump</w:t>
      </w:r>
      <w:proofErr w:type="spellEnd"/>
      <w:r>
        <w:t xml:space="preserve"> with a “</w:t>
      </w:r>
      <w:r w:rsidR="00B07E38">
        <w:t>-</w:t>
      </w:r>
      <w:r>
        <w:t xml:space="preserve">d” option to see the assembler listing of the </w:t>
      </w:r>
      <w:proofErr w:type="spellStart"/>
      <w:proofErr w:type="gramStart"/>
      <w:r>
        <w:t>hello.mipseb</w:t>
      </w:r>
      <w:proofErr w:type="spellEnd"/>
      <w:proofErr w:type="gramEnd"/>
      <w:r>
        <w:t xml:space="preserve"> executable. In the listing produced by the disassembler, the code for the C “main” can be found by searching for “&lt;main&gt;”.</w:t>
      </w:r>
    </w:p>
    <w:p w14:paraId="5A6BC7C9" w14:textId="77777777" w:rsidR="00383897" w:rsidRDefault="00383897" w:rsidP="00383897">
      <w:pPr>
        <w:pStyle w:val="ListParagraph"/>
      </w:pPr>
      <w:r>
        <w:t xml:space="preserve">Helpful Note #2: When an executable file is loaded, it does </w:t>
      </w:r>
      <w:r w:rsidRPr="00AA53EC">
        <w:rPr>
          <w:i/>
        </w:rPr>
        <w:t>not</w:t>
      </w:r>
      <w:r>
        <w:t xml:space="preserve"> begin execution at </w:t>
      </w:r>
      <w:proofErr w:type="gramStart"/>
      <w:r>
        <w:t>main(</w:t>
      </w:r>
      <w:proofErr w:type="gramEnd"/>
      <w:r>
        <w:t>). For what really happens, you can look up the documentation for the __</w:t>
      </w:r>
      <w:proofErr w:type="spellStart"/>
      <w:r>
        <w:t>glibc_start_main</w:t>
      </w:r>
      <w:proofErr w:type="spellEnd"/>
      <w:r>
        <w:t xml:space="preserve"> function which is part of the GNU standard C library (GLIBC).</w:t>
      </w:r>
    </w:p>
    <w:p w14:paraId="5A6BC7CA" w14:textId="77777777" w:rsidR="00383897" w:rsidRDefault="00D229F6" w:rsidP="00383897">
      <w:pPr>
        <w:pStyle w:val="ListParagraph"/>
      </w:pPr>
      <w:r>
        <w:t>Helpful Note #3</w:t>
      </w:r>
      <w:r w:rsidR="00383897">
        <w:t xml:space="preserve">: Not </w:t>
      </w:r>
      <w:proofErr w:type="gramStart"/>
      <w:r w:rsidR="00383897">
        <w:t>all of</w:t>
      </w:r>
      <w:proofErr w:type="gramEnd"/>
      <w:r w:rsidR="00383897">
        <w:t xml:space="preserve"> the code you see in the listing from Hint 1 is actually executed. For example, you can use </w:t>
      </w:r>
      <w:proofErr w:type="spellStart"/>
      <w:r w:rsidR="00383897">
        <w:t>mips</w:t>
      </w:r>
      <w:proofErr w:type="spellEnd"/>
      <w:r w:rsidR="00383897">
        <w:t>-unknown-</w:t>
      </w:r>
      <w:proofErr w:type="spellStart"/>
      <w:r w:rsidR="00383897">
        <w:t>linux</w:t>
      </w:r>
      <w:proofErr w:type="spellEnd"/>
      <w:r w:rsidR="00383897">
        <w:t xml:space="preserve">-gnu-strip on the </w:t>
      </w:r>
      <w:proofErr w:type="spellStart"/>
      <w:proofErr w:type="gramStart"/>
      <w:r w:rsidR="00383897">
        <w:t>hello.mipseb</w:t>
      </w:r>
      <w:proofErr w:type="spellEnd"/>
      <w:proofErr w:type="gramEnd"/>
      <w:r w:rsidR="00383897">
        <w:t xml:space="preserve"> executable to dramatically reduce its code size without breaking it (you can easily find online what the “strip” utility does). Even among the code that is not removed by “strip”, a lot of the code is only executed under special circumstances (failure to allocate memory, etc.) and is not reached in the specific run we are simulating.</w:t>
      </w:r>
    </w:p>
    <w:p w14:paraId="5A6BC7CB" w14:textId="77777777" w:rsidR="00383897" w:rsidRDefault="00383897" w:rsidP="00383897">
      <w:pPr>
        <w:pStyle w:val="ListParagraph"/>
      </w:pPr>
    </w:p>
    <w:p w14:paraId="65A7BA8B" w14:textId="77777777" w:rsidR="00AD3581" w:rsidRDefault="00086622" w:rsidP="00CC5674">
      <w:pPr>
        <w:pStyle w:val="ListParagraph"/>
        <w:numPr>
          <w:ilvl w:val="0"/>
          <w:numId w:val="1"/>
        </w:numPr>
      </w:pPr>
      <w:r>
        <w:t xml:space="preserve">Edit your </w:t>
      </w:r>
      <w:proofErr w:type="spellStart"/>
      <w:r>
        <w:t>hello.c</w:t>
      </w:r>
      <w:proofErr w:type="spellEnd"/>
      <w:r>
        <w:t xml:space="preserve"> to add an exclamation mark (“!”) to the string that is printed:</w:t>
      </w:r>
    </w:p>
    <w:p w14:paraId="1829E113" w14:textId="2C825339" w:rsidR="00AD3581" w:rsidRDefault="0057220F" w:rsidP="00AD3581">
      <w:pPr>
        <w:pStyle w:val="ListParagraph"/>
        <w:rPr>
          <w:rFonts w:ascii="Courier New" w:hAnsi="Courier New" w:cs="Courier New"/>
          <w:sz w:val="22"/>
          <w:szCs w:val="22"/>
        </w:rPr>
      </w:pP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w:t>
      </w:r>
      <w:r w:rsidR="00E12243" w:rsidRPr="00E12243">
        <w:rPr>
          <w:rFonts w:ascii="Courier New" w:hAnsi="Courier New" w:cs="Courier New"/>
          <w:sz w:val="22"/>
          <w:szCs w:val="22"/>
        </w:rPr>
        <w:t xml:space="preserve">Hi! I am Milos </w:t>
      </w:r>
      <w:proofErr w:type="spellStart"/>
      <w:proofErr w:type="gramStart"/>
      <w:r w:rsidR="00E12243" w:rsidRPr="00E12243">
        <w:rPr>
          <w:rFonts w:ascii="Courier New" w:hAnsi="Courier New" w:cs="Courier New"/>
          <w:sz w:val="22"/>
          <w:szCs w:val="22"/>
        </w:rPr>
        <w:t>Prvulovic</w:t>
      </w:r>
      <w:proofErr w:type="spellEnd"/>
      <w:r w:rsidR="00E12243">
        <w:rPr>
          <w:rFonts w:ascii="Courier New" w:hAnsi="Courier New" w:cs="Courier New"/>
          <w:sz w:val="22"/>
          <w:szCs w:val="22"/>
        </w:rPr>
        <w:t>!</w:t>
      </w:r>
      <w:r w:rsidR="00086622" w:rsidRPr="000308D9">
        <w:rPr>
          <w:rFonts w:ascii="Courier New" w:hAnsi="Courier New" w:cs="Courier New"/>
          <w:sz w:val="22"/>
          <w:szCs w:val="22"/>
        </w:rPr>
        <w:t>\</w:t>
      </w:r>
      <w:proofErr w:type="gramEnd"/>
      <w:r w:rsidR="00086622" w:rsidRPr="000308D9">
        <w:rPr>
          <w:rFonts w:ascii="Courier New" w:hAnsi="Courier New" w:cs="Courier New"/>
          <w:sz w:val="22"/>
          <w:szCs w:val="22"/>
        </w:rPr>
        <w:t>n");</w:t>
      </w:r>
    </w:p>
    <w:p w14:paraId="5A6BC7CC" w14:textId="271BD48E" w:rsidR="00565174" w:rsidRDefault="00086622" w:rsidP="00AD3581">
      <w:pPr>
        <w:pStyle w:val="ListParagraph"/>
      </w:pPr>
      <w:r>
        <w:t xml:space="preserve">then cross-compile and simulate </w:t>
      </w:r>
      <w:r w:rsidR="00F73EC8">
        <w:t xml:space="preserve">your </w:t>
      </w:r>
      <w:proofErr w:type="spellStart"/>
      <w:proofErr w:type="gramStart"/>
      <w:r w:rsidR="00F73EC8">
        <w:t>hello.mipseb</w:t>
      </w:r>
      <w:proofErr w:type="spellEnd"/>
      <w:proofErr w:type="gramEnd"/>
      <w:r w:rsidR="00F73EC8">
        <w:t xml:space="preserve"> program again (use </w:t>
      </w:r>
      <w:r w:rsidR="00310B12">
        <w:t>-</w:t>
      </w:r>
      <w:r w:rsidR="00F73EC8">
        <w:t xml:space="preserve">fhello1 to save the simulation report to a different file). </w:t>
      </w:r>
      <w:r w:rsidR="00D22C24">
        <w:t xml:space="preserve">Now the simulated processor has </w:t>
      </w:r>
      <w:r w:rsidR="00F73EC8">
        <w:t>completed</w:t>
      </w:r>
      <w:r w:rsidR="002B779D">
        <w:t xml:space="preserve"> </w:t>
      </w:r>
      <w:r w:rsidR="002B779D" w:rsidRPr="00C56BD9">
        <w:rPr>
          <w:color w:val="FF0000"/>
          <w:u w:val="single" w:color="FF0000"/>
          <w:bdr w:val="single" w:sz="4" w:space="0" w:color="auto"/>
          <w:shd w:val="clear" w:color="auto" w:fill="E5B8B7" w:themeFill="accent2" w:themeFillTint="66"/>
        </w:rPr>
        <w:t xml:space="preserve">        </w:t>
      </w:r>
      <w:r w:rsidR="00332FB6">
        <w:rPr>
          <w:color w:val="FF0000"/>
          <w:u w:val="single" w:color="FF0000"/>
          <w:bdr w:val="single" w:sz="4" w:space="0" w:color="auto"/>
          <w:shd w:val="clear" w:color="auto" w:fill="E5B8B7" w:themeFill="accent2" w:themeFillTint="66"/>
        </w:rPr>
        <w:t>48</w:t>
      </w:r>
      <w:r w:rsidR="00181638">
        <w:rPr>
          <w:color w:val="FF0000"/>
          <w:u w:val="single" w:color="FF0000"/>
          <w:bdr w:val="single" w:sz="4" w:space="0" w:color="auto"/>
          <w:shd w:val="clear" w:color="auto" w:fill="E5B8B7" w:themeFill="accent2" w:themeFillTint="66"/>
        </w:rPr>
        <w:t>82</w:t>
      </w:r>
      <w:r w:rsidR="002B779D" w:rsidRPr="00C56BD9">
        <w:rPr>
          <w:color w:val="FF0000"/>
          <w:u w:val="single" w:color="FF0000"/>
          <w:bdr w:val="single" w:sz="4" w:space="0" w:color="auto"/>
          <w:shd w:val="clear" w:color="auto" w:fill="E5B8B7" w:themeFill="accent2" w:themeFillTint="66"/>
        </w:rPr>
        <w:t xml:space="preserve">     </w:t>
      </w:r>
      <w:r w:rsidR="002B779D">
        <w:t xml:space="preserve"> </w:t>
      </w:r>
      <w:r>
        <w:t>instructions</w:t>
      </w:r>
      <w:r w:rsidR="00D22C24">
        <w:t xml:space="preserve">. </w:t>
      </w:r>
      <w:r w:rsidR="00F73EC8">
        <w:t xml:space="preserve">If the number of simulated instructions has increased, add another exclamation mark, compile, and simulate again with an incremented value for the </w:t>
      </w:r>
      <w:r w:rsidR="00243458">
        <w:t>-</w:t>
      </w:r>
      <w:r w:rsidR="00F73EC8">
        <w:t xml:space="preserve">f option, so the report is saved to a new file with a number that matches the number of exclamation marks that were added. Keep doing </w:t>
      </w:r>
      <w:r w:rsidR="00F73EC8">
        <w:lastRenderedPageBreak/>
        <w:t xml:space="preserve">this until the number of completed instructions goes down from the previous run. For example, if the number of simulated instructions increases when you add one exclamation mark, increases again when you add two, but with three you get fewer completed instructions than with two exclamation marks, then you </w:t>
      </w:r>
      <w:r w:rsidR="00DB0E6F">
        <w:t xml:space="preserve">should stop after the simulation with three exclamation marks. </w:t>
      </w:r>
      <w:r w:rsidR="00F73EC8">
        <w:t xml:space="preserve">Explain why the number of executed (simulated) instruction </w:t>
      </w:r>
      <w:r w:rsidR="00DB0E6F">
        <w:t xml:space="preserve">decreases in this </w:t>
      </w:r>
      <w:r w:rsidR="00BE58C7">
        <w:t xml:space="preserve">latest </w:t>
      </w:r>
      <w:r w:rsidR="00DB0E6F">
        <w:t>simulation</w:t>
      </w:r>
      <w:r w:rsidR="00BE58C7">
        <w:t xml:space="preserve"> compared to the previous one</w:t>
      </w:r>
      <w:r w:rsidR="00F73EC8">
        <w:t>?</w:t>
      </w:r>
    </w:p>
    <w:p w14:paraId="5A6BC7CD" w14:textId="77777777" w:rsidR="00565174" w:rsidRPr="00C56BD9" w:rsidRDefault="00565174"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3937F29" w14:textId="1E01A6B7" w:rsidR="00E9446B" w:rsidRDefault="002A06D0" w:rsidP="0019786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rPr>
      </w:pPr>
      <w:r w:rsidRPr="00B163C4">
        <w:rPr>
          <w:color w:val="FF0000"/>
          <w:u w:val="single" w:color="FF0000"/>
        </w:rPr>
        <w:t xml:space="preserve">When looking at the disassembly code, we can notice that the </w:t>
      </w:r>
      <w:proofErr w:type="spellStart"/>
      <w:proofErr w:type="gramStart"/>
      <w:r w:rsidRPr="00B163C4">
        <w:rPr>
          <w:color w:val="FF0000"/>
          <w:u w:val="single" w:color="FF0000"/>
        </w:rPr>
        <w:t>printf</w:t>
      </w:r>
      <w:proofErr w:type="spellEnd"/>
      <w:r w:rsidRPr="00B163C4">
        <w:rPr>
          <w:color w:val="FF0000"/>
          <w:u w:val="single" w:color="FF0000"/>
        </w:rPr>
        <w:t>(</w:t>
      </w:r>
      <w:proofErr w:type="gramEnd"/>
      <w:r w:rsidRPr="00B163C4">
        <w:rPr>
          <w:color w:val="FF0000"/>
          <w:u w:val="single" w:color="FF0000"/>
        </w:rPr>
        <w:t xml:space="preserve">) function is implemented within the main function through calling </w:t>
      </w:r>
      <w:r w:rsidR="0013789C" w:rsidRPr="00B163C4">
        <w:rPr>
          <w:color w:val="FF0000"/>
          <w:u w:val="single" w:color="FF0000"/>
        </w:rPr>
        <w:t>&lt;_</w:t>
      </w:r>
      <w:proofErr w:type="spellStart"/>
      <w:r w:rsidR="0013789C" w:rsidRPr="00B163C4">
        <w:rPr>
          <w:color w:val="FF0000"/>
          <w:u w:val="single" w:color="FF0000"/>
        </w:rPr>
        <w:t>IO_puts</w:t>
      </w:r>
      <w:proofErr w:type="spellEnd"/>
      <w:r w:rsidR="0013789C" w:rsidRPr="00B163C4">
        <w:rPr>
          <w:color w:val="FF0000"/>
          <w:u w:val="single" w:color="FF0000"/>
        </w:rPr>
        <w:t>&gt;</w:t>
      </w:r>
      <w:r w:rsidR="004517F0" w:rsidRPr="00B163C4">
        <w:rPr>
          <w:color w:val="FF0000"/>
          <w:u w:val="single" w:color="FF0000"/>
        </w:rPr>
        <w:t xml:space="preserve">. </w:t>
      </w:r>
      <w:r w:rsidR="006B4B63" w:rsidRPr="00B163C4">
        <w:rPr>
          <w:color w:val="FF0000"/>
          <w:u w:val="single" w:color="FF0000"/>
        </w:rPr>
        <w:t>Looking at the source code implementation</w:t>
      </w:r>
      <w:r w:rsidR="006F32F1">
        <w:rPr>
          <w:color w:val="FF0000"/>
          <w:u w:val="single" w:color="FF0000"/>
        </w:rPr>
        <w:t>,</w:t>
      </w:r>
      <w:r w:rsidR="006B4B63" w:rsidRPr="00B163C4">
        <w:rPr>
          <w:color w:val="FF0000"/>
          <w:u w:val="single" w:color="FF0000"/>
        </w:rPr>
        <w:t xml:space="preserve"> </w:t>
      </w:r>
      <w:r w:rsidR="006F32F1">
        <w:rPr>
          <w:color w:val="FF0000"/>
          <w:u w:val="single" w:color="FF0000"/>
        </w:rPr>
        <w:t>t</w:t>
      </w:r>
      <w:r w:rsidR="006B4B63" w:rsidRPr="00B163C4">
        <w:rPr>
          <w:color w:val="FF0000"/>
          <w:u w:val="single" w:color="FF0000"/>
        </w:rPr>
        <w:t xml:space="preserve">he decrease in instructions is due to the </w:t>
      </w:r>
      <w:r w:rsidR="00B163C4" w:rsidRPr="00B163C4">
        <w:rPr>
          <w:color w:val="FF0000"/>
          <w:u w:val="single" w:color="FF0000"/>
        </w:rPr>
        <w:t>3</w:t>
      </w:r>
      <w:r w:rsidR="00B163C4" w:rsidRPr="00B163C4">
        <w:rPr>
          <w:color w:val="FF0000"/>
          <w:u w:val="single" w:color="FF0000"/>
          <w:vertAlign w:val="superscript"/>
        </w:rPr>
        <w:t>rd</w:t>
      </w:r>
      <w:r w:rsidR="00B163C4" w:rsidRPr="00B163C4">
        <w:rPr>
          <w:color w:val="FF0000"/>
          <w:u w:val="single" w:color="FF0000"/>
        </w:rPr>
        <w:t xml:space="preserve"> </w:t>
      </w:r>
      <w:r w:rsidR="006B4B63" w:rsidRPr="00B163C4">
        <w:rPr>
          <w:color w:val="FF0000"/>
          <w:u w:val="single" w:color="FF0000"/>
        </w:rPr>
        <w:t>exclamation mark</w:t>
      </w:r>
      <w:r w:rsidR="00BD55AF" w:rsidRPr="00B163C4">
        <w:rPr>
          <w:color w:val="FF0000"/>
          <w:u w:val="single" w:color="FF0000"/>
        </w:rPr>
        <w:t xml:space="preserve"> filling </w:t>
      </w:r>
      <w:r w:rsidR="008679F4">
        <w:rPr>
          <w:color w:val="FF0000"/>
          <w:u w:val="single" w:color="FF0000"/>
        </w:rPr>
        <w:t>a</w:t>
      </w:r>
      <w:r w:rsidR="00BD55AF" w:rsidRPr="00B163C4">
        <w:rPr>
          <w:color w:val="FF0000"/>
          <w:u w:val="single" w:color="FF0000"/>
        </w:rPr>
        <w:t xml:space="preserve"> buffer</w:t>
      </w:r>
      <w:r w:rsidR="006F32F1">
        <w:rPr>
          <w:color w:val="FF0000"/>
          <w:u w:val="single" w:color="FF0000"/>
        </w:rPr>
        <w:t>.</w:t>
      </w:r>
      <w:r w:rsidR="00B163C4" w:rsidRPr="00B163C4">
        <w:rPr>
          <w:color w:val="FF0000"/>
          <w:u w:val="single" w:color="FF0000"/>
        </w:rPr>
        <w:t xml:space="preserve"> </w:t>
      </w:r>
      <w:r w:rsidR="006F32F1">
        <w:rPr>
          <w:color w:val="FF0000"/>
          <w:u w:val="single" w:color="FF0000"/>
        </w:rPr>
        <w:t>I</w:t>
      </w:r>
      <w:r w:rsidR="00BD55AF" w:rsidRPr="00B163C4">
        <w:rPr>
          <w:color w:val="FF0000"/>
          <w:u w:val="single"/>
        </w:rPr>
        <w:t>f the string length matches or aligns with the buffer's size</w:t>
      </w:r>
      <w:r w:rsidR="00C51CA0">
        <w:rPr>
          <w:color w:val="FF0000"/>
          <w:u w:val="single"/>
        </w:rPr>
        <w:t xml:space="preserve"> (every 4 bytes)</w:t>
      </w:r>
      <w:r w:rsidR="00BD55AF" w:rsidRPr="00B163C4">
        <w:rPr>
          <w:color w:val="FF0000"/>
          <w:u w:val="single"/>
        </w:rPr>
        <w:t xml:space="preserve">, </w:t>
      </w:r>
      <w:r w:rsidR="00BD55AF" w:rsidRPr="00B163C4">
        <w:rPr>
          <w:rStyle w:val="HTMLCode"/>
          <w:b/>
          <w:bCs/>
          <w:color w:val="FF0000"/>
          <w:u w:val="single"/>
        </w:rPr>
        <w:t>_</w:t>
      </w:r>
      <w:proofErr w:type="spellStart"/>
      <w:r w:rsidR="00BD55AF" w:rsidRPr="00B163C4">
        <w:rPr>
          <w:rStyle w:val="HTMLCode"/>
          <w:b/>
          <w:bCs/>
          <w:color w:val="FF0000"/>
          <w:u w:val="single"/>
        </w:rPr>
        <w:t>IO_sputn</w:t>
      </w:r>
      <w:proofErr w:type="spellEnd"/>
      <w:r w:rsidR="00BD55AF" w:rsidRPr="00B163C4">
        <w:rPr>
          <w:rStyle w:val="HTMLCode"/>
          <w:b/>
          <w:bCs/>
          <w:color w:val="FF0000"/>
          <w:u w:val="single"/>
        </w:rPr>
        <w:t xml:space="preserve"> </w:t>
      </w:r>
      <w:r w:rsidR="00BD55AF" w:rsidRPr="00B163C4">
        <w:rPr>
          <w:color w:val="FF0000"/>
          <w:u w:val="single"/>
        </w:rPr>
        <w:t xml:space="preserve">and </w:t>
      </w:r>
      <w:r w:rsidR="00BD55AF" w:rsidRPr="00B163C4">
        <w:rPr>
          <w:rStyle w:val="HTMLCode"/>
          <w:b/>
          <w:bCs/>
          <w:color w:val="FF0000"/>
          <w:u w:val="single"/>
        </w:rPr>
        <w:t>_</w:t>
      </w:r>
      <w:proofErr w:type="spellStart"/>
      <w:r w:rsidR="00BD55AF" w:rsidRPr="00B163C4">
        <w:rPr>
          <w:rStyle w:val="HTMLCode"/>
          <w:b/>
          <w:bCs/>
          <w:color w:val="FF0000"/>
          <w:u w:val="single"/>
        </w:rPr>
        <w:t>IO_putc_unlocked</w:t>
      </w:r>
      <w:proofErr w:type="spellEnd"/>
      <w:r w:rsidR="00BD55AF" w:rsidRPr="00B163C4">
        <w:rPr>
          <w:rStyle w:val="HTMLCode"/>
          <w:b/>
          <w:bCs/>
          <w:color w:val="FF0000"/>
          <w:u w:val="single"/>
        </w:rPr>
        <w:t xml:space="preserve"> </w:t>
      </w:r>
      <w:r w:rsidR="00BD55AF" w:rsidRPr="00B163C4">
        <w:rPr>
          <w:color w:val="FF0000"/>
          <w:u w:val="single"/>
        </w:rPr>
        <w:t>can work more efficiently, avoiding additional instructions related to buffer management</w:t>
      </w:r>
      <w:r w:rsidR="006F32F1">
        <w:rPr>
          <w:color w:val="FF0000"/>
          <w:u w:val="single"/>
        </w:rPr>
        <w:t xml:space="preserve">. This pattern repeats in the case of adding </w:t>
      </w:r>
      <w:r w:rsidR="00115EE8">
        <w:rPr>
          <w:color w:val="FF0000"/>
          <w:u w:val="single"/>
        </w:rPr>
        <w:t xml:space="preserve">every </w:t>
      </w:r>
      <w:r w:rsidR="000D770F">
        <w:rPr>
          <w:color w:val="FF0000"/>
          <w:u w:val="single"/>
        </w:rPr>
        <w:t xml:space="preserve">4 </w:t>
      </w:r>
      <w:r w:rsidR="006F32F1">
        <w:rPr>
          <w:color w:val="FF0000"/>
          <w:u w:val="single"/>
        </w:rPr>
        <w:t>more characters</w:t>
      </w:r>
      <w:r w:rsidR="002327E6">
        <w:rPr>
          <w:color w:val="FF0000"/>
          <w:u w:val="single"/>
        </w:rPr>
        <w:t xml:space="preserve">, </w:t>
      </w:r>
      <w:del w:id="0" w:author="Microsoft Word" w:date="2024-09-03T19:05:00Z">
        <w:r w:rsidR="0055316F">
          <w:rPr>
            <w:color w:val="FF0000"/>
            <w:u w:val="single"/>
          </w:rPr>
          <w:delText>instructions will</w:delText>
        </w:r>
        <w:r w:rsidR="006F32F1">
          <w:rPr>
            <w:color w:val="FF0000"/>
            <w:u w:val="single"/>
          </w:rPr>
          <w:delText xml:space="preserve"> go down roughly every </w:delText>
        </w:r>
        <w:r w:rsidR="00931818">
          <w:rPr>
            <w:color w:val="FF0000"/>
            <w:u w:val="single"/>
          </w:rPr>
          <w:delText>~</w:delText>
        </w:r>
        <w:r w:rsidR="006F32F1">
          <w:rPr>
            <w:color w:val="FF0000"/>
            <w:u w:val="single"/>
          </w:rPr>
          <w:delText>3 characters added.</w:delText>
        </w:r>
      </w:del>
      <w:r w:rsidR="002327E6">
        <w:rPr>
          <w:color w:val="FF0000"/>
          <w:u w:val="single"/>
        </w:rPr>
        <w:t>filling up the buffer in an optimal state</w:t>
      </w:r>
      <w:r w:rsidR="00C51CA0">
        <w:rPr>
          <w:color w:val="FF0000"/>
          <w:u w:val="single"/>
        </w:rPr>
        <w:t>.</w:t>
      </w:r>
    </w:p>
    <w:p w14:paraId="08ADEB74" w14:textId="77777777" w:rsidR="00E9446B" w:rsidRDefault="00E9446B" w:rsidP="0019786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rPr>
      </w:pPr>
    </w:p>
    <w:p w14:paraId="592AC101" w14:textId="5E77D1C7" w:rsidR="00197868" w:rsidRPr="00B163C4" w:rsidRDefault="00A700F4" w:rsidP="0019786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rPr>
        <w:t>This also coincide</w:t>
      </w:r>
      <w:r w:rsidR="005D2495">
        <w:rPr>
          <w:color w:val="FF0000"/>
          <w:u w:val="single"/>
        </w:rPr>
        <w:t>s</w:t>
      </w:r>
      <w:r>
        <w:rPr>
          <w:color w:val="FF0000"/>
          <w:u w:val="single"/>
        </w:rPr>
        <w:t xml:space="preserve"> with the &lt;</w:t>
      </w:r>
      <w:proofErr w:type="spellStart"/>
      <w:r>
        <w:rPr>
          <w:color w:val="FF0000"/>
          <w:u w:val="single"/>
        </w:rPr>
        <w:t>strlen</w:t>
      </w:r>
      <w:proofErr w:type="spellEnd"/>
      <w:r>
        <w:rPr>
          <w:color w:val="FF0000"/>
          <w:u w:val="single"/>
        </w:rPr>
        <w:t xml:space="preserve">&gt; call </w:t>
      </w:r>
      <w:r w:rsidR="00F67423">
        <w:rPr>
          <w:color w:val="FF0000"/>
          <w:u w:val="single"/>
        </w:rPr>
        <w:t>inside the _</w:t>
      </w:r>
      <w:proofErr w:type="spellStart"/>
      <w:r w:rsidR="00F67423">
        <w:rPr>
          <w:color w:val="FF0000"/>
          <w:u w:val="single"/>
        </w:rPr>
        <w:t>IO_puts</w:t>
      </w:r>
      <w:proofErr w:type="spellEnd"/>
      <w:r w:rsidR="00F67423">
        <w:rPr>
          <w:color w:val="FF0000"/>
          <w:u w:val="single"/>
        </w:rPr>
        <w:t xml:space="preserve"> function</w:t>
      </w:r>
      <w:r w:rsidR="00F8688A">
        <w:rPr>
          <w:color w:val="FF0000"/>
          <w:u w:val="single"/>
        </w:rPr>
        <w:t>. Looking deeper into the source code,</w:t>
      </w:r>
      <w:r>
        <w:rPr>
          <w:color w:val="FF0000"/>
          <w:u w:val="single"/>
        </w:rPr>
        <w:t xml:space="preserve"> </w:t>
      </w:r>
      <w:r w:rsidR="00F8688A">
        <w:rPr>
          <w:color w:val="FF0000"/>
          <w:u w:val="single"/>
        </w:rPr>
        <w:t>this function c</w:t>
      </w:r>
      <w:r>
        <w:rPr>
          <w:color w:val="FF0000"/>
          <w:u w:val="single"/>
        </w:rPr>
        <w:t>ontain</w:t>
      </w:r>
      <w:r w:rsidR="00F67423">
        <w:rPr>
          <w:color w:val="FF0000"/>
          <w:u w:val="single"/>
        </w:rPr>
        <w:t xml:space="preserve">s </w:t>
      </w:r>
      <w:r>
        <w:rPr>
          <w:color w:val="FF0000"/>
          <w:u w:val="single"/>
        </w:rPr>
        <w:t>conditional branches</w:t>
      </w:r>
      <w:r w:rsidR="008302E4">
        <w:rPr>
          <w:color w:val="FF0000"/>
          <w:u w:val="single"/>
        </w:rPr>
        <w:t xml:space="preserve"> that check every 4 bytes to determine </w:t>
      </w:r>
      <w:r w:rsidR="004E2D4D">
        <w:rPr>
          <w:color w:val="FF0000"/>
          <w:u w:val="single"/>
        </w:rPr>
        <w:t>where the null terminator for the string is</w:t>
      </w:r>
      <w:r>
        <w:rPr>
          <w:color w:val="FF0000"/>
          <w:u w:val="single"/>
        </w:rPr>
        <w:t xml:space="preserve">. </w:t>
      </w:r>
      <w:r w:rsidR="00550255">
        <w:rPr>
          <w:color w:val="FF0000"/>
          <w:u w:val="single"/>
        </w:rPr>
        <w:t>The branches will cause more instructions when the</w:t>
      </w:r>
      <w:r w:rsidR="000B7485">
        <w:rPr>
          <w:color w:val="FF0000"/>
          <w:u w:val="single"/>
        </w:rPr>
        <w:t>se</w:t>
      </w:r>
      <w:r w:rsidR="00550255">
        <w:rPr>
          <w:color w:val="FF0000"/>
          <w:u w:val="single"/>
        </w:rPr>
        <w:t xml:space="preserve"> memory addresses are not aligned in the optimal wa</w:t>
      </w:r>
      <w:r w:rsidR="008302E4">
        <w:rPr>
          <w:color w:val="FF0000"/>
          <w:u w:val="single"/>
        </w:rPr>
        <w:t>y</w:t>
      </w:r>
      <w:r w:rsidR="000B7485">
        <w:rPr>
          <w:color w:val="FF0000"/>
          <w:u w:val="single"/>
        </w:rPr>
        <w:t>, such as odd bytes (</w:t>
      </w:r>
      <w:proofErr w:type="spellStart"/>
      <w:r w:rsidR="000921ED">
        <w:rPr>
          <w:color w:val="FF0000"/>
          <w:u w:val="single"/>
        </w:rPr>
        <w:t>strlen</w:t>
      </w:r>
      <w:proofErr w:type="spellEnd"/>
      <w:r w:rsidR="000921ED">
        <w:rPr>
          <w:color w:val="FF0000"/>
          <w:u w:val="single"/>
        </w:rPr>
        <w:t xml:space="preserve"> of </w:t>
      </w:r>
      <w:r w:rsidR="000B7485">
        <w:rPr>
          <w:color w:val="FF0000"/>
          <w:u w:val="single"/>
        </w:rPr>
        <w:t>3</w:t>
      </w:r>
      <w:r w:rsidR="00811A99">
        <w:rPr>
          <w:color w:val="FF0000"/>
          <w:u w:val="single"/>
        </w:rPr>
        <w:t>5</w:t>
      </w:r>
      <w:r w:rsidR="000B7485">
        <w:rPr>
          <w:color w:val="FF0000"/>
          <w:u w:val="single"/>
        </w:rPr>
        <w:t xml:space="preserve"> instead of 3</w:t>
      </w:r>
      <w:r w:rsidR="00811A99">
        <w:rPr>
          <w:color w:val="FF0000"/>
          <w:u w:val="single"/>
        </w:rPr>
        <w:t>6</w:t>
      </w:r>
      <w:r w:rsidR="000B7485">
        <w:rPr>
          <w:color w:val="FF0000"/>
          <w:u w:val="single"/>
        </w:rPr>
        <w:t xml:space="preserve"> for example).</w:t>
      </w:r>
      <w:r w:rsidR="00BB5B97">
        <w:rPr>
          <w:color w:val="FF0000"/>
          <w:u w:val="single"/>
        </w:rPr>
        <w:t xml:space="preserve"> So in return, we get less buffer handling </w:t>
      </w:r>
      <w:r w:rsidR="00F0634F">
        <w:rPr>
          <w:color w:val="FF0000"/>
          <w:u w:val="single"/>
        </w:rPr>
        <w:t xml:space="preserve">needed </w:t>
      </w:r>
      <w:r w:rsidR="00BB5B97">
        <w:rPr>
          <w:color w:val="FF0000"/>
          <w:u w:val="single"/>
        </w:rPr>
        <w:t xml:space="preserve">and </w:t>
      </w:r>
      <w:r w:rsidR="00FD7C5C">
        <w:rPr>
          <w:color w:val="FF0000"/>
          <w:u w:val="single"/>
        </w:rPr>
        <w:t xml:space="preserve">less control flow </w:t>
      </w:r>
      <w:r w:rsidR="00C95A6B">
        <w:rPr>
          <w:color w:val="FF0000"/>
          <w:u w:val="single"/>
        </w:rPr>
        <w:t>handling</w:t>
      </w:r>
      <w:r w:rsidR="00BC073F">
        <w:rPr>
          <w:color w:val="FF0000"/>
          <w:u w:val="single"/>
        </w:rPr>
        <w:t>. Thus, there are overall less instructions.</w:t>
      </w:r>
    </w:p>
    <w:p w14:paraId="5A6BC7CE" w14:textId="583B346E" w:rsidR="00565174" w:rsidRPr="00B163C4" w:rsidRDefault="00565174"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CF" w14:textId="77777777" w:rsidR="009447C7" w:rsidRPr="00C56BD9" w:rsidRDefault="009447C7"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D0" w14:textId="77777777" w:rsidR="00565174" w:rsidRPr="00C56BD9" w:rsidRDefault="00565174" w:rsidP="00C56BD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D1" w14:textId="77777777" w:rsidR="00F20561" w:rsidRDefault="00F20561" w:rsidP="00960E55">
      <w:pPr>
        <w:pStyle w:val="ListParagraph"/>
      </w:pPr>
      <w:r>
        <w:t>Note: No guesswork or vague answers! The answer should be very specific, i.e. to answer this you need to point out specific behavior in specific code.</w:t>
      </w:r>
    </w:p>
    <w:p w14:paraId="5A6BC7D2" w14:textId="77777777" w:rsidR="00383897" w:rsidRDefault="00383897" w:rsidP="00960E55">
      <w:pPr>
        <w:pStyle w:val="ListParagraph"/>
      </w:pPr>
      <w:r>
        <w:t xml:space="preserve">Helpful Note: You can use </w:t>
      </w:r>
      <w:proofErr w:type="spellStart"/>
      <w:r>
        <w:t>objdump</w:t>
      </w:r>
      <w:proofErr w:type="spellEnd"/>
      <w:r>
        <w:t xml:space="preserve"> to see what main is really </w:t>
      </w:r>
      <w:r w:rsidR="00D229F6">
        <w:t>d</w:t>
      </w:r>
      <w:r>
        <w:t xml:space="preserve">oing (it’s </w:t>
      </w:r>
      <w:r w:rsidRPr="00383897">
        <w:rPr>
          <w:b/>
        </w:rPr>
        <w:t>not</w:t>
      </w:r>
      <w:r>
        <w:t xml:space="preserve"> calling </w:t>
      </w:r>
      <w:proofErr w:type="spellStart"/>
      <w:r>
        <w:t>printf</w:t>
      </w:r>
      <w:proofErr w:type="spellEnd"/>
      <w:r>
        <w:t xml:space="preserve">!) then find the source code for that function online instead of trying to figure out what it does by looking at </w:t>
      </w:r>
      <w:r w:rsidR="00D229F6">
        <w:t>the (barely human-readable) dis</w:t>
      </w:r>
      <w:r>
        <w:t>a</w:t>
      </w:r>
      <w:r w:rsidR="00D229F6">
        <w:t>s</w:t>
      </w:r>
      <w:r>
        <w:t>semb</w:t>
      </w:r>
      <w:r w:rsidR="00D229F6">
        <w:t>l</w:t>
      </w:r>
      <w:r>
        <w:t>y.</w:t>
      </w:r>
    </w:p>
    <w:p w14:paraId="5A6BC7D3" w14:textId="77777777" w:rsidR="00B816D8" w:rsidRDefault="00B816D8" w:rsidP="00CC5674">
      <w:pPr>
        <w:pStyle w:val="ListParagraph"/>
        <w:numPr>
          <w:ilvl w:val="0"/>
          <w:numId w:val="1"/>
        </w:numPr>
      </w:pPr>
      <w:r>
        <w:t xml:space="preserve">Submit </w:t>
      </w:r>
      <w:r w:rsidR="00512FB5">
        <w:t xml:space="preserve">your </w:t>
      </w:r>
      <w:r w:rsidR="00531B2C">
        <w:t xml:space="preserve">last </w:t>
      </w:r>
      <w:proofErr w:type="spellStart"/>
      <w:r w:rsidR="00512FB5" w:rsidRPr="00383897">
        <w:rPr>
          <w:b/>
        </w:rPr>
        <w:t>hello.c</w:t>
      </w:r>
      <w:proofErr w:type="spellEnd"/>
      <w:r w:rsidR="00512FB5">
        <w:t xml:space="preserve"> source code (the one with the exclamation mark</w:t>
      </w:r>
      <w:r w:rsidR="00531B2C">
        <w:t xml:space="preserve"> that made is execute fewer instructions than with one less exclamation</w:t>
      </w:r>
      <w:r w:rsidR="00512FB5">
        <w:t>)</w:t>
      </w:r>
      <w:r w:rsidR="00531B2C">
        <w:t>, the original report file</w:t>
      </w:r>
      <w:r>
        <w:t xml:space="preserve"> (</w:t>
      </w:r>
      <w:r w:rsidRPr="00383897">
        <w:rPr>
          <w:b/>
        </w:rPr>
        <w:t>sesc_hello.mipseb.</w:t>
      </w:r>
      <w:r w:rsidR="00531B2C" w:rsidRPr="00383897">
        <w:rPr>
          <w:b/>
        </w:rPr>
        <w:t>hello0</w:t>
      </w:r>
      <w:r w:rsidR="00D229F6">
        <w:rPr>
          <w:b/>
        </w:rPr>
        <w:t>.rpt</w:t>
      </w:r>
      <w:r w:rsidR="00531B2C">
        <w:t>)</w:t>
      </w:r>
      <w:r w:rsidR="00D22C24">
        <w:t xml:space="preserve">, and </w:t>
      </w:r>
      <w:r w:rsidR="00531B2C">
        <w:t>the one from the last simulation (the one that resulted in a decrease in completed instructions</w:t>
      </w:r>
      <w:r w:rsidR="007F15A4">
        <w:t xml:space="preserve">, e.g. it </w:t>
      </w:r>
      <w:r w:rsidR="007F15A4" w:rsidRPr="00383897">
        <w:rPr>
          <w:b/>
        </w:rPr>
        <w:t>may</w:t>
      </w:r>
      <w:r w:rsidR="007F15A4">
        <w:t xml:space="preserve"> be </w:t>
      </w:r>
      <w:r w:rsidR="007F15A4" w:rsidRPr="00383897">
        <w:rPr>
          <w:b/>
        </w:rPr>
        <w:t>sesc_hello.mipseb.hello3</w:t>
      </w:r>
      <w:r w:rsidR="00D229F6">
        <w:rPr>
          <w:b/>
        </w:rPr>
        <w:t>.rpt</w:t>
      </w:r>
      <w:r w:rsidR="00531B2C">
        <w:t>)</w:t>
      </w:r>
      <w:r w:rsidR="003F67EB">
        <w:t>.</w:t>
      </w:r>
    </w:p>
    <w:sectPr w:rsidR="00B816D8"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7976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1E"/>
    <w:rsid w:val="00005E1E"/>
    <w:rsid w:val="000145CD"/>
    <w:rsid w:val="00015E26"/>
    <w:rsid w:val="00017CD4"/>
    <w:rsid w:val="00022570"/>
    <w:rsid w:val="000232DA"/>
    <w:rsid w:val="00023445"/>
    <w:rsid w:val="00027341"/>
    <w:rsid w:val="000308D9"/>
    <w:rsid w:val="000339AC"/>
    <w:rsid w:val="00036F12"/>
    <w:rsid w:val="00045485"/>
    <w:rsid w:val="00054021"/>
    <w:rsid w:val="00065493"/>
    <w:rsid w:val="00070F58"/>
    <w:rsid w:val="0007608C"/>
    <w:rsid w:val="00080735"/>
    <w:rsid w:val="00083255"/>
    <w:rsid w:val="00083EF6"/>
    <w:rsid w:val="00085516"/>
    <w:rsid w:val="00085DF0"/>
    <w:rsid w:val="00086622"/>
    <w:rsid w:val="00091737"/>
    <w:rsid w:val="000921ED"/>
    <w:rsid w:val="00094DE7"/>
    <w:rsid w:val="000976DF"/>
    <w:rsid w:val="000A013E"/>
    <w:rsid w:val="000A643C"/>
    <w:rsid w:val="000B2EE3"/>
    <w:rsid w:val="000B6165"/>
    <w:rsid w:val="000B7485"/>
    <w:rsid w:val="000C53FB"/>
    <w:rsid w:val="000C73F0"/>
    <w:rsid w:val="000D770F"/>
    <w:rsid w:val="000E12ED"/>
    <w:rsid w:val="000E2B30"/>
    <w:rsid w:val="000F2AFA"/>
    <w:rsid w:val="000F43D2"/>
    <w:rsid w:val="000F77E4"/>
    <w:rsid w:val="00102967"/>
    <w:rsid w:val="00104164"/>
    <w:rsid w:val="00105E5B"/>
    <w:rsid w:val="001074E6"/>
    <w:rsid w:val="00111057"/>
    <w:rsid w:val="00112D4F"/>
    <w:rsid w:val="00115EE8"/>
    <w:rsid w:val="00117B91"/>
    <w:rsid w:val="00120D33"/>
    <w:rsid w:val="0012516C"/>
    <w:rsid w:val="00127A6D"/>
    <w:rsid w:val="00130DED"/>
    <w:rsid w:val="0013789C"/>
    <w:rsid w:val="0013794A"/>
    <w:rsid w:val="00142A32"/>
    <w:rsid w:val="00146FB5"/>
    <w:rsid w:val="001528BC"/>
    <w:rsid w:val="00152FF8"/>
    <w:rsid w:val="00153400"/>
    <w:rsid w:val="0015387E"/>
    <w:rsid w:val="00157C80"/>
    <w:rsid w:val="001704FC"/>
    <w:rsid w:val="00174E9B"/>
    <w:rsid w:val="0018143E"/>
    <w:rsid w:val="00181638"/>
    <w:rsid w:val="00183CFE"/>
    <w:rsid w:val="001858DA"/>
    <w:rsid w:val="00191F9D"/>
    <w:rsid w:val="00197868"/>
    <w:rsid w:val="00197B85"/>
    <w:rsid w:val="001A693E"/>
    <w:rsid w:val="001B4086"/>
    <w:rsid w:val="001C4162"/>
    <w:rsid w:val="001D104F"/>
    <w:rsid w:val="001D250B"/>
    <w:rsid w:val="001D3DFF"/>
    <w:rsid w:val="001D4070"/>
    <w:rsid w:val="001D4E53"/>
    <w:rsid w:val="001D720E"/>
    <w:rsid w:val="001E0880"/>
    <w:rsid w:val="001E1EA3"/>
    <w:rsid w:val="001E36E3"/>
    <w:rsid w:val="001F0188"/>
    <w:rsid w:val="001F10F3"/>
    <w:rsid w:val="001F43C0"/>
    <w:rsid w:val="001F456C"/>
    <w:rsid w:val="001F5DF2"/>
    <w:rsid w:val="001F6000"/>
    <w:rsid w:val="001F6617"/>
    <w:rsid w:val="001F7EDF"/>
    <w:rsid w:val="00203A6B"/>
    <w:rsid w:val="00204AD4"/>
    <w:rsid w:val="00204D98"/>
    <w:rsid w:val="002060A0"/>
    <w:rsid w:val="00207133"/>
    <w:rsid w:val="00207CB5"/>
    <w:rsid w:val="002230E8"/>
    <w:rsid w:val="00225068"/>
    <w:rsid w:val="002327E6"/>
    <w:rsid w:val="00232F7E"/>
    <w:rsid w:val="00234954"/>
    <w:rsid w:val="00243458"/>
    <w:rsid w:val="002449B5"/>
    <w:rsid w:val="0025638E"/>
    <w:rsid w:val="00270BAC"/>
    <w:rsid w:val="0027166C"/>
    <w:rsid w:val="00272C1A"/>
    <w:rsid w:val="00276BC8"/>
    <w:rsid w:val="002855B5"/>
    <w:rsid w:val="0028748B"/>
    <w:rsid w:val="00290825"/>
    <w:rsid w:val="002938E8"/>
    <w:rsid w:val="00293B5F"/>
    <w:rsid w:val="002953C0"/>
    <w:rsid w:val="00296544"/>
    <w:rsid w:val="002A06D0"/>
    <w:rsid w:val="002A5797"/>
    <w:rsid w:val="002B779D"/>
    <w:rsid w:val="002C0692"/>
    <w:rsid w:val="002C355E"/>
    <w:rsid w:val="002D2240"/>
    <w:rsid w:val="002D58A9"/>
    <w:rsid w:val="002D73BF"/>
    <w:rsid w:val="002E0A7E"/>
    <w:rsid w:val="002E621E"/>
    <w:rsid w:val="00304557"/>
    <w:rsid w:val="003057A0"/>
    <w:rsid w:val="003073D7"/>
    <w:rsid w:val="00310B12"/>
    <w:rsid w:val="00312BD9"/>
    <w:rsid w:val="0031437C"/>
    <w:rsid w:val="00317F1B"/>
    <w:rsid w:val="00320649"/>
    <w:rsid w:val="0032332C"/>
    <w:rsid w:val="0032348A"/>
    <w:rsid w:val="00332FB6"/>
    <w:rsid w:val="00334686"/>
    <w:rsid w:val="00351BCA"/>
    <w:rsid w:val="0036097A"/>
    <w:rsid w:val="003652B1"/>
    <w:rsid w:val="0036543F"/>
    <w:rsid w:val="003703D3"/>
    <w:rsid w:val="00371F48"/>
    <w:rsid w:val="00383897"/>
    <w:rsid w:val="00393193"/>
    <w:rsid w:val="003A05AF"/>
    <w:rsid w:val="003A594C"/>
    <w:rsid w:val="003A6F5F"/>
    <w:rsid w:val="003B0D03"/>
    <w:rsid w:val="003B4408"/>
    <w:rsid w:val="003B6EFF"/>
    <w:rsid w:val="003B7529"/>
    <w:rsid w:val="003C271B"/>
    <w:rsid w:val="003C41EA"/>
    <w:rsid w:val="003C6C25"/>
    <w:rsid w:val="003C6EB0"/>
    <w:rsid w:val="003D18D2"/>
    <w:rsid w:val="003E2DD9"/>
    <w:rsid w:val="003E426C"/>
    <w:rsid w:val="003E5CAB"/>
    <w:rsid w:val="003F13A6"/>
    <w:rsid w:val="003F34FD"/>
    <w:rsid w:val="003F5A30"/>
    <w:rsid w:val="003F67EB"/>
    <w:rsid w:val="00400CB1"/>
    <w:rsid w:val="004016C3"/>
    <w:rsid w:val="00402B8E"/>
    <w:rsid w:val="004035A8"/>
    <w:rsid w:val="00403711"/>
    <w:rsid w:val="00406C1E"/>
    <w:rsid w:val="0041014D"/>
    <w:rsid w:val="00414C5C"/>
    <w:rsid w:val="00421DD4"/>
    <w:rsid w:val="00423D78"/>
    <w:rsid w:val="004253E0"/>
    <w:rsid w:val="00430E05"/>
    <w:rsid w:val="004322B6"/>
    <w:rsid w:val="00440655"/>
    <w:rsid w:val="00444619"/>
    <w:rsid w:val="004468D9"/>
    <w:rsid w:val="004517F0"/>
    <w:rsid w:val="00452799"/>
    <w:rsid w:val="004527C6"/>
    <w:rsid w:val="00453346"/>
    <w:rsid w:val="00454849"/>
    <w:rsid w:val="0046202A"/>
    <w:rsid w:val="0046759C"/>
    <w:rsid w:val="004744A1"/>
    <w:rsid w:val="0048202E"/>
    <w:rsid w:val="00484FFD"/>
    <w:rsid w:val="00487F7D"/>
    <w:rsid w:val="00497F7F"/>
    <w:rsid w:val="004A056D"/>
    <w:rsid w:val="004A15CE"/>
    <w:rsid w:val="004A418C"/>
    <w:rsid w:val="004B5D38"/>
    <w:rsid w:val="004B62C0"/>
    <w:rsid w:val="004B77A2"/>
    <w:rsid w:val="004C2C1F"/>
    <w:rsid w:val="004C69B3"/>
    <w:rsid w:val="004C6E29"/>
    <w:rsid w:val="004D4FB7"/>
    <w:rsid w:val="004D5A19"/>
    <w:rsid w:val="004E0B4B"/>
    <w:rsid w:val="004E2D4D"/>
    <w:rsid w:val="004E5944"/>
    <w:rsid w:val="00500AAF"/>
    <w:rsid w:val="005045CA"/>
    <w:rsid w:val="00506321"/>
    <w:rsid w:val="00506B4E"/>
    <w:rsid w:val="00510285"/>
    <w:rsid w:val="00510AF2"/>
    <w:rsid w:val="00512458"/>
    <w:rsid w:val="00512FB5"/>
    <w:rsid w:val="005162AF"/>
    <w:rsid w:val="0052353A"/>
    <w:rsid w:val="00531B2C"/>
    <w:rsid w:val="00532F24"/>
    <w:rsid w:val="00533054"/>
    <w:rsid w:val="005334E9"/>
    <w:rsid w:val="0053525A"/>
    <w:rsid w:val="00541724"/>
    <w:rsid w:val="00550255"/>
    <w:rsid w:val="0055316F"/>
    <w:rsid w:val="00554A1C"/>
    <w:rsid w:val="00557F3D"/>
    <w:rsid w:val="005615E3"/>
    <w:rsid w:val="00562C3A"/>
    <w:rsid w:val="00565174"/>
    <w:rsid w:val="0057220F"/>
    <w:rsid w:val="00581C9E"/>
    <w:rsid w:val="00584BF3"/>
    <w:rsid w:val="00585255"/>
    <w:rsid w:val="00587284"/>
    <w:rsid w:val="005913B2"/>
    <w:rsid w:val="005942DD"/>
    <w:rsid w:val="00594E9D"/>
    <w:rsid w:val="005A26AC"/>
    <w:rsid w:val="005B1FAC"/>
    <w:rsid w:val="005B7AC6"/>
    <w:rsid w:val="005C2FD2"/>
    <w:rsid w:val="005C736C"/>
    <w:rsid w:val="005D2495"/>
    <w:rsid w:val="005D4DE5"/>
    <w:rsid w:val="005D5777"/>
    <w:rsid w:val="005E2BBE"/>
    <w:rsid w:val="005E3DB2"/>
    <w:rsid w:val="005F0BAB"/>
    <w:rsid w:val="00602790"/>
    <w:rsid w:val="00607324"/>
    <w:rsid w:val="006133D9"/>
    <w:rsid w:val="00615A8D"/>
    <w:rsid w:val="00617450"/>
    <w:rsid w:val="0061797F"/>
    <w:rsid w:val="00630754"/>
    <w:rsid w:val="00630B4C"/>
    <w:rsid w:val="00637E23"/>
    <w:rsid w:val="00642238"/>
    <w:rsid w:val="00647085"/>
    <w:rsid w:val="0065008F"/>
    <w:rsid w:val="00653728"/>
    <w:rsid w:val="00654700"/>
    <w:rsid w:val="006567CE"/>
    <w:rsid w:val="00667174"/>
    <w:rsid w:val="00667306"/>
    <w:rsid w:val="00672C15"/>
    <w:rsid w:val="00675638"/>
    <w:rsid w:val="00680B33"/>
    <w:rsid w:val="00681A89"/>
    <w:rsid w:val="0068203C"/>
    <w:rsid w:val="006840B2"/>
    <w:rsid w:val="00684285"/>
    <w:rsid w:val="00685002"/>
    <w:rsid w:val="006912BC"/>
    <w:rsid w:val="006930FC"/>
    <w:rsid w:val="006967DF"/>
    <w:rsid w:val="006A129B"/>
    <w:rsid w:val="006A34A4"/>
    <w:rsid w:val="006A3C21"/>
    <w:rsid w:val="006A5DDB"/>
    <w:rsid w:val="006A62B9"/>
    <w:rsid w:val="006A6CB3"/>
    <w:rsid w:val="006B4B63"/>
    <w:rsid w:val="006C385E"/>
    <w:rsid w:val="006C7A55"/>
    <w:rsid w:val="006D06E2"/>
    <w:rsid w:val="006D2DB9"/>
    <w:rsid w:val="006D3796"/>
    <w:rsid w:val="006D4418"/>
    <w:rsid w:val="006E01FC"/>
    <w:rsid w:val="006E1B6E"/>
    <w:rsid w:val="006E5E7D"/>
    <w:rsid w:val="006F0D1B"/>
    <w:rsid w:val="006F32F1"/>
    <w:rsid w:val="00705114"/>
    <w:rsid w:val="00706696"/>
    <w:rsid w:val="007127E7"/>
    <w:rsid w:val="00712B8C"/>
    <w:rsid w:val="00712FEE"/>
    <w:rsid w:val="007147C5"/>
    <w:rsid w:val="007149E9"/>
    <w:rsid w:val="00714CC0"/>
    <w:rsid w:val="00715062"/>
    <w:rsid w:val="007276E8"/>
    <w:rsid w:val="00731402"/>
    <w:rsid w:val="00735DEF"/>
    <w:rsid w:val="00740EC6"/>
    <w:rsid w:val="007417F8"/>
    <w:rsid w:val="007463DE"/>
    <w:rsid w:val="00747F88"/>
    <w:rsid w:val="00752F1F"/>
    <w:rsid w:val="0076194D"/>
    <w:rsid w:val="00774774"/>
    <w:rsid w:val="007864B9"/>
    <w:rsid w:val="00793FBE"/>
    <w:rsid w:val="007A109D"/>
    <w:rsid w:val="007A3CEB"/>
    <w:rsid w:val="007B4958"/>
    <w:rsid w:val="007C1E36"/>
    <w:rsid w:val="007C36BD"/>
    <w:rsid w:val="007D5310"/>
    <w:rsid w:val="007D7B72"/>
    <w:rsid w:val="007D7D86"/>
    <w:rsid w:val="007E2E26"/>
    <w:rsid w:val="007F15A4"/>
    <w:rsid w:val="007F3D27"/>
    <w:rsid w:val="007F6DB4"/>
    <w:rsid w:val="0080211C"/>
    <w:rsid w:val="00802E46"/>
    <w:rsid w:val="008031BE"/>
    <w:rsid w:val="008049F2"/>
    <w:rsid w:val="00811A99"/>
    <w:rsid w:val="00811EB1"/>
    <w:rsid w:val="00813653"/>
    <w:rsid w:val="00814A94"/>
    <w:rsid w:val="00814AC5"/>
    <w:rsid w:val="0082036A"/>
    <w:rsid w:val="00825C99"/>
    <w:rsid w:val="00825F98"/>
    <w:rsid w:val="008302E4"/>
    <w:rsid w:val="00830A9D"/>
    <w:rsid w:val="0083307B"/>
    <w:rsid w:val="008330BF"/>
    <w:rsid w:val="0083340F"/>
    <w:rsid w:val="00834F2C"/>
    <w:rsid w:val="00837B75"/>
    <w:rsid w:val="0084164A"/>
    <w:rsid w:val="00841C39"/>
    <w:rsid w:val="00843E85"/>
    <w:rsid w:val="00850863"/>
    <w:rsid w:val="00862908"/>
    <w:rsid w:val="0086600F"/>
    <w:rsid w:val="0086790C"/>
    <w:rsid w:val="008679F4"/>
    <w:rsid w:val="008701EB"/>
    <w:rsid w:val="00871409"/>
    <w:rsid w:val="00873B84"/>
    <w:rsid w:val="00875833"/>
    <w:rsid w:val="008801FC"/>
    <w:rsid w:val="00883E3C"/>
    <w:rsid w:val="008901A7"/>
    <w:rsid w:val="0089377F"/>
    <w:rsid w:val="00896495"/>
    <w:rsid w:val="00897E9C"/>
    <w:rsid w:val="008A26B8"/>
    <w:rsid w:val="008A2874"/>
    <w:rsid w:val="008A3949"/>
    <w:rsid w:val="008A5C98"/>
    <w:rsid w:val="008B0950"/>
    <w:rsid w:val="008B32E1"/>
    <w:rsid w:val="008B42DE"/>
    <w:rsid w:val="008B5466"/>
    <w:rsid w:val="008C2072"/>
    <w:rsid w:val="008C2233"/>
    <w:rsid w:val="008C4EE3"/>
    <w:rsid w:val="008C5A58"/>
    <w:rsid w:val="008C61BA"/>
    <w:rsid w:val="008C777C"/>
    <w:rsid w:val="008C7EF1"/>
    <w:rsid w:val="008D16B7"/>
    <w:rsid w:val="008D190B"/>
    <w:rsid w:val="008D1FB2"/>
    <w:rsid w:val="008D4C5A"/>
    <w:rsid w:val="008E1013"/>
    <w:rsid w:val="008E4C46"/>
    <w:rsid w:val="008E69D5"/>
    <w:rsid w:val="008E6FA7"/>
    <w:rsid w:val="008F2AAA"/>
    <w:rsid w:val="008F4A7C"/>
    <w:rsid w:val="008F5A40"/>
    <w:rsid w:val="008F6802"/>
    <w:rsid w:val="008F7CAB"/>
    <w:rsid w:val="00901C01"/>
    <w:rsid w:val="00910CCB"/>
    <w:rsid w:val="00913A6C"/>
    <w:rsid w:val="00914343"/>
    <w:rsid w:val="00914663"/>
    <w:rsid w:val="00916E8C"/>
    <w:rsid w:val="00931818"/>
    <w:rsid w:val="00935BF0"/>
    <w:rsid w:val="00943FEC"/>
    <w:rsid w:val="009447C7"/>
    <w:rsid w:val="00947FC6"/>
    <w:rsid w:val="00954F22"/>
    <w:rsid w:val="00960E55"/>
    <w:rsid w:val="009619FD"/>
    <w:rsid w:val="00966142"/>
    <w:rsid w:val="00975729"/>
    <w:rsid w:val="0098171E"/>
    <w:rsid w:val="0098781C"/>
    <w:rsid w:val="00991E8C"/>
    <w:rsid w:val="00995331"/>
    <w:rsid w:val="00996048"/>
    <w:rsid w:val="009A212A"/>
    <w:rsid w:val="009A49A4"/>
    <w:rsid w:val="009A7B3F"/>
    <w:rsid w:val="009B0318"/>
    <w:rsid w:val="009B06A2"/>
    <w:rsid w:val="009B26A5"/>
    <w:rsid w:val="009B2BE8"/>
    <w:rsid w:val="009B52E1"/>
    <w:rsid w:val="009D0F01"/>
    <w:rsid w:val="009D23E0"/>
    <w:rsid w:val="009D38A8"/>
    <w:rsid w:val="009D50DB"/>
    <w:rsid w:val="009E4A01"/>
    <w:rsid w:val="009E57E8"/>
    <w:rsid w:val="009E69A7"/>
    <w:rsid w:val="009F1A8F"/>
    <w:rsid w:val="00A01249"/>
    <w:rsid w:val="00A0202A"/>
    <w:rsid w:val="00A039EB"/>
    <w:rsid w:val="00A05B04"/>
    <w:rsid w:val="00A1047A"/>
    <w:rsid w:val="00A13825"/>
    <w:rsid w:val="00A16188"/>
    <w:rsid w:val="00A2622C"/>
    <w:rsid w:val="00A30EA2"/>
    <w:rsid w:val="00A34868"/>
    <w:rsid w:val="00A42882"/>
    <w:rsid w:val="00A4420D"/>
    <w:rsid w:val="00A46246"/>
    <w:rsid w:val="00A479C9"/>
    <w:rsid w:val="00A533B9"/>
    <w:rsid w:val="00A62A7B"/>
    <w:rsid w:val="00A6335E"/>
    <w:rsid w:val="00A643E9"/>
    <w:rsid w:val="00A65C45"/>
    <w:rsid w:val="00A700F4"/>
    <w:rsid w:val="00A72434"/>
    <w:rsid w:val="00A82DF9"/>
    <w:rsid w:val="00A84F7D"/>
    <w:rsid w:val="00A9004B"/>
    <w:rsid w:val="00A94976"/>
    <w:rsid w:val="00A94D9F"/>
    <w:rsid w:val="00AA0FFD"/>
    <w:rsid w:val="00AA2178"/>
    <w:rsid w:val="00AA53EC"/>
    <w:rsid w:val="00AA6D76"/>
    <w:rsid w:val="00AA7A71"/>
    <w:rsid w:val="00AB1DEE"/>
    <w:rsid w:val="00AB3AC4"/>
    <w:rsid w:val="00AB5AED"/>
    <w:rsid w:val="00AB60A1"/>
    <w:rsid w:val="00AC00D7"/>
    <w:rsid w:val="00AC52A4"/>
    <w:rsid w:val="00AD2476"/>
    <w:rsid w:val="00AD3581"/>
    <w:rsid w:val="00AE1469"/>
    <w:rsid w:val="00AE6333"/>
    <w:rsid w:val="00AF0C8F"/>
    <w:rsid w:val="00AF0EB6"/>
    <w:rsid w:val="00AF0F96"/>
    <w:rsid w:val="00AF3BFB"/>
    <w:rsid w:val="00AF67E3"/>
    <w:rsid w:val="00B054DF"/>
    <w:rsid w:val="00B0619E"/>
    <w:rsid w:val="00B07E38"/>
    <w:rsid w:val="00B163C4"/>
    <w:rsid w:val="00B26932"/>
    <w:rsid w:val="00B27400"/>
    <w:rsid w:val="00B337C7"/>
    <w:rsid w:val="00B37BA0"/>
    <w:rsid w:val="00B50FDA"/>
    <w:rsid w:val="00B51379"/>
    <w:rsid w:val="00B702BC"/>
    <w:rsid w:val="00B71505"/>
    <w:rsid w:val="00B7643A"/>
    <w:rsid w:val="00B77D7C"/>
    <w:rsid w:val="00B816D8"/>
    <w:rsid w:val="00B81826"/>
    <w:rsid w:val="00B86760"/>
    <w:rsid w:val="00B94F1A"/>
    <w:rsid w:val="00BA00EA"/>
    <w:rsid w:val="00BA19C1"/>
    <w:rsid w:val="00BA7A14"/>
    <w:rsid w:val="00BB42A9"/>
    <w:rsid w:val="00BB5B97"/>
    <w:rsid w:val="00BC073F"/>
    <w:rsid w:val="00BC0F1A"/>
    <w:rsid w:val="00BC17C5"/>
    <w:rsid w:val="00BC298D"/>
    <w:rsid w:val="00BC4B6C"/>
    <w:rsid w:val="00BD137F"/>
    <w:rsid w:val="00BD4ECA"/>
    <w:rsid w:val="00BD55AF"/>
    <w:rsid w:val="00BE58C7"/>
    <w:rsid w:val="00BF021C"/>
    <w:rsid w:val="00BF0502"/>
    <w:rsid w:val="00C0743C"/>
    <w:rsid w:val="00C074EC"/>
    <w:rsid w:val="00C11D31"/>
    <w:rsid w:val="00C147C4"/>
    <w:rsid w:val="00C2098A"/>
    <w:rsid w:val="00C24E5A"/>
    <w:rsid w:val="00C27382"/>
    <w:rsid w:val="00C32CAF"/>
    <w:rsid w:val="00C3551D"/>
    <w:rsid w:val="00C355C3"/>
    <w:rsid w:val="00C3654F"/>
    <w:rsid w:val="00C470CD"/>
    <w:rsid w:val="00C51480"/>
    <w:rsid w:val="00C51CA0"/>
    <w:rsid w:val="00C52E32"/>
    <w:rsid w:val="00C537CD"/>
    <w:rsid w:val="00C55EE6"/>
    <w:rsid w:val="00C56BD9"/>
    <w:rsid w:val="00C57207"/>
    <w:rsid w:val="00C62E7F"/>
    <w:rsid w:val="00C64D9F"/>
    <w:rsid w:val="00C64EF9"/>
    <w:rsid w:val="00C70AE3"/>
    <w:rsid w:val="00C73C9E"/>
    <w:rsid w:val="00C86B26"/>
    <w:rsid w:val="00C86B4E"/>
    <w:rsid w:val="00C909A9"/>
    <w:rsid w:val="00C95A6B"/>
    <w:rsid w:val="00C9789E"/>
    <w:rsid w:val="00CA1F25"/>
    <w:rsid w:val="00CA21E6"/>
    <w:rsid w:val="00CA4758"/>
    <w:rsid w:val="00CA5CF7"/>
    <w:rsid w:val="00CA5DBC"/>
    <w:rsid w:val="00CA7522"/>
    <w:rsid w:val="00CB0A20"/>
    <w:rsid w:val="00CB4946"/>
    <w:rsid w:val="00CB69D0"/>
    <w:rsid w:val="00CB7ACF"/>
    <w:rsid w:val="00CC4727"/>
    <w:rsid w:val="00CC5674"/>
    <w:rsid w:val="00CC70EF"/>
    <w:rsid w:val="00CC7E51"/>
    <w:rsid w:val="00CD28DB"/>
    <w:rsid w:val="00CD2A02"/>
    <w:rsid w:val="00CF37A0"/>
    <w:rsid w:val="00D0798C"/>
    <w:rsid w:val="00D12AEC"/>
    <w:rsid w:val="00D168A3"/>
    <w:rsid w:val="00D2078A"/>
    <w:rsid w:val="00D229F6"/>
    <w:rsid w:val="00D22C24"/>
    <w:rsid w:val="00D34127"/>
    <w:rsid w:val="00D4087A"/>
    <w:rsid w:val="00D42856"/>
    <w:rsid w:val="00D42CFB"/>
    <w:rsid w:val="00D434DB"/>
    <w:rsid w:val="00D470E6"/>
    <w:rsid w:val="00D5495A"/>
    <w:rsid w:val="00D5713B"/>
    <w:rsid w:val="00D60792"/>
    <w:rsid w:val="00D65B49"/>
    <w:rsid w:val="00D67962"/>
    <w:rsid w:val="00D703A3"/>
    <w:rsid w:val="00D74372"/>
    <w:rsid w:val="00D7642F"/>
    <w:rsid w:val="00D854F2"/>
    <w:rsid w:val="00D935D4"/>
    <w:rsid w:val="00DA0BC1"/>
    <w:rsid w:val="00DA1A8D"/>
    <w:rsid w:val="00DA226A"/>
    <w:rsid w:val="00DA3781"/>
    <w:rsid w:val="00DA3A6D"/>
    <w:rsid w:val="00DA3E48"/>
    <w:rsid w:val="00DB0E6F"/>
    <w:rsid w:val="00DB4816"/>
    <w:rsid w:val="00DC0508"/>
    <w:rsid w:val="00DC446F"/>
    <w:rsid w:val="00DD029C"/>
    <w:rsid w:val="00DD5E99"/>
    <w:rsid w:val="00DD6315"/>
    <w:rsid w:val="00DE1103"/>
    <w:rsid w:val="00DE376E"/>
    <w:rsid w:val="00DE3EAD"/>
    <w:rsid w:val="00DE49E6"/>
    <w:rsid w:val="00DE4EDF"/>
    <w:rsid w:val="00E04E25"/>
    <w:rsid w:val="00E0522D"/>
    <w:rsid w:val="00E05916"/>
    <w:rsid w:val="00E066F8"/>
    <w:rsid w:val="00E12243"/>
    <w:rsid w:val="00E15073"/>
    <w:rsid w:val="00E1639A"/>
    <w:rsid w:val="00E163BD"/>
    <w:rsid w:val="00E22F00"/>
    <w:rsid w:val="00E24743"/>
    <w:rsid w:val="00E32074"/>
    <w:rsid w:val="00E33953"/>
    <w:rsid w:val="00E35182"/>
    <w:rsid w:val="00E37CA8"/>
    <w:rsid w:val="00E406F3"/>
    <w:rsid w:val="00E4200C"/>
    <w:rsid w:val="00E42593"/>
    <w:rsid w:val="00E47D7B"/>
    <w:rsid w:val="00E529E0"/>
    <w:rsid w:val="00E53B20"/>
    <w:rsid w:val="00E54AC5"/>
    <w:rsid w:val="00E60FE2"/>
    <w:rsid w:val="00E6667C"/>
    <w:rsid w:val="00E708E0"/>
    <w:rsid w:val="00E71424"/>
    <w:rsid w:val="00E7746D"/>
    <w:rsid w:val="00E80970"/>
    <w:rsid w:val="00E85C83"/>
    <w:rsid w:val="00E90D85"/>
    <w:rsid w:val="00E9342E"/>
    <w:rsid w:val="00E939B7"/>
    <w:rsid w:val="00E9435C"/>
    <w:rsid w:val="00E9446B"/>
    <w:rsid w:val="00E95EBD"/>
    <w:rsid w:val="00EA10E0"/>
    <w:rsid w:val="00EA1212"/>
    <w:rsid w:val="00EA7B91"/>
    <w:rsid w:val="00EB051E"/>
    <w:rsid w:val="00EB6CED"/>
    <w:rsid w:val="00ED58BB"/>
    <w:rsid w:val="00EE0181"/>
    <w:rsid w:val="00EF193E"/>
    <w:rsid w:val="00EF39D5"/>
    <w:rsid w:val="00EF62D9"/>
    <w:rsid w:val="00F02F68"/>
    <w:rsid w:val="00F04829"/>
    <w:rsid w:val="00F0634F"/>
    <w:rsid w:val="00F10BFA"/>
    <w:rsid w:val="00F20561"/>
    <w:rsid w:val="00F20BA9"/>
    <w:rsid w:val="00F27AF1"/>
    <w:rsid w:val="00F35776"/>
    <w:rsid w:val="00F4174E"/>
    <w:rsid w:val="00F44E73"/>
    <w:rsid w:val="00F5050A"/>
    <w:rsid w:val="00F57758"/>
    <w:rsid w:val="00F62235"/>
    <w:rsid w:val="00F6327B"/>
    <w:rsid w:val="00F63297"/>
    <w:rsid w:val="00F67423"/>
    <w:rsid w:val="00F71D05"/>
    <w:rsid w:val="00F72612"/>
    <w:rsid w:val="00F73EC8"/>
    <w:rsid w:val="00F83D42"/>
    <w:rsid w:val="00F84083"/>
    <w:rsid w:val="00F8688A"/>
    <w:rsid w:val="00F9226E"/>
    <w:rsid w:val="00FA566E"/>
    <w:rsid w:val="00FA5A8A"/>
    <w:rsid w:val="00FA60AC"/>
    <w:rsid w:val="00FA6B46"/>
    <w:rsid w:val="00FB0E12"/>
    <w:rsid w:val="00FB2098"/>
    <w:rsid w:val="00FB4049"/>
    <w:rsid w:val="00FB59F2"/>
    <w:rsid w:val="00FB6CF2"/>
    <w:rsid w:val="00FC178A"/>
    <w:rsid w:val="00FC704B"/>
    <w:rsid w:val="00FD24E9"/>
    <w:rsid w:val="00FD40E4"/>
    <w:rsid w:val="00FD5F79"/>
    <w:rsid w:val="00FD6638"/>
    <w:rsid w:val="00FD7B08"/>
    <w:rsid w:val="00FD7C5C"/>
    <w:rsid w:val="00FE59F3"/>
    <w:rsid w:val="00FE76A4"/>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BC778"/>
  <w15:docId w15:val="{90BA6685-32F4-4BD3-BD67-DB6D11D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paragraph" w:customStyle="1" w:styleId="CommandLine">
    <w:name w:val="Command Line"/>
    <w:basedOn w:val="Normal"/>
    <w:link w:val="CommandLineChar"/>
    <w:qFormat/>
    <w:rsid w:val="00270BAC"/>
    <w:pPr>
      <w:keepLines/>
      <w:spacing w:before="240" w:after="240"/>
    </w:pPr>
    <w:rPr>
      <w:rFonts w:ascii="Courier New" w:hAnsi="Courier New" w:cs="Courier New"/>
    </w:rPr>
  </w:style>
  <w:style w:type="character" w:customStyle="1" w:styleId="CommandLineChar">
    <w:name w:val="Command Line Char"/>
    <w:basedOn w:val="DefaultParagraphFont"/>
    <w:link w:val="CommandLine"/>
    <w:rsid w:val="00270BAC"/>
    <w:rPr>
      <w:rFonts w:ascii="Courier New" w:hAnsi="Courier New" w:cs="Courier New"/>
      <w:sz w:val="24"/>
      <w:szCs w:val="24"/>
    </w:rPr>
  </w:style>
  <w:style w:type="character" w:styleId="PlaceholderText">
    <w:name w:val="Placeholder Text"/>
    <w:basedOn w:val="DefaultParagraphFont"/>
    <w:uiPriority w:val="99"/>
    <w:semiHidden/>
    <w:rsid w:val="003C6EB0"/>
    <w:rPr>
      <w:color w:val="808080"/>
    </w:rPr>
  </w:style>
  <w:style w:type="paragraph" w:customStyle="1" w:styleId="Style1">
    <w:name w:val="Style1"/>
    <w:basedOn w:val="ListParagraph"/>
    <w:link w:val="Style1Char"/>
    <w:qFormat/>
    <w:rsid w:val="0098781C"/>
    <w:pPr>
      <w:numPr>
        <w:numId w:val="1"/>
      </w:numPr>
    </w:pPr>
    <w:rPr>
      <w:u w:val="single" w:color="FF0000"/>
    </w:rPr>
  </w:style>
  <w:style w:type="character" w:customStyle="1" w:styleId="ListParagraphChar">
    <w:name w:val="List Paragraph Char"/>
    <w:basedOn w:val="DefaultParagraphFont"/>
    <w:link w:val="ListParagraph"/>
    <w:uiPriority w:val="34"/>
    <w:rsid w:val="0098781C"/>
    <w:rPr>
      <w:sz w:val="24"/>
      <w:szCs w:val="24"/>
    </w:rPr>
  </w:style>
  <w:style w:type="character" w:customStyle="1" w:styleId="Style1Char">
    <w:name w:val="Style1 Char"/>
    <w:basedOn w:val="ListParagraphChar"/>
    <w:link w:val="Style1"/>
    <w:rsid w:val="0098781C"/>
    <w:rPr>
      <w:sz w:val="24"/>
      <w:szCs w:val="24"/>
      <w:u w:val="single" w:color="FF0000"/>
    </w:rPr>
  </w:style>
  <w:style w:type="character" w:styleId="FollowedHyperlink">
    <w:name w:val="FollowedHyperlink"/>
    <w:basedOn w:val="DefaultParagraphFont"/>
    <w:semiHidden/>
    <w:unhideWhenUsed/>
    <w:rsid w:val="00CA5CF7"/>
    <w:rPr>
      <w:color w:val="800080" w:themeColor="followedHyperlink"/>
      <w:u w:val="single"/>
    </w:rPr>
  </w:style>
  <w:style w:type="character" w:styleId="HTMLCode">
    <w:name w:val="HTML Code"/>
    <w:basedOn w:val="DefaultParagraphFont"/>
    <w:uiPriority w:val="99"/>
    <w:semiHidden/>
    <w:unhideWhenUsed/>
    <w:rsid w:val="00BD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255360279">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52376514">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932277590">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360351393">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697732804">
      <w:bodyDiv w:val="1"/>
      <w:marLeft w:val="0"/>
      <w:marRight w:val="0"/>
      <w:marTop w:val="0"/>
      <w:marBottom w:val="0"/>
      <w:divBdr>
        <w:top w:val="none" w:sz="0" w:space="0" w:color="auto"/>
        <w:left w:val="none" w:sz="0" w:space="0" w:color="auto"/>
        <w:bottom w:val="none" w:sz="0" w:space="0" w:color="auto"/>
        <w:right w:val="none" w:sz="0" w:space="0" w:color="auto"/>
      </w:divBdr>
    </w:div>
    <w:div w:id="1699350480">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55654271">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 w:id="202979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75CF2BF-C027-475A-87F4-A85F4017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9</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Brandon T Vo</cp:lastModifiedBy>
  <cp:revision>168</cp:revision>
  <cp:lastPrinted>2015-08-20T16:58:00Z</cp:lastPrinted>
  <dcterms:created xsi:type="dcterms:W3CDTF">2024-08-28T00:49:00Z</dcterms:created>
  <dcterms:modified xsi:type="dcterms:W3CDTF">2024-09-04T13:48:00Z</dcterms:modified>
</cp:coreProperties>
</file>